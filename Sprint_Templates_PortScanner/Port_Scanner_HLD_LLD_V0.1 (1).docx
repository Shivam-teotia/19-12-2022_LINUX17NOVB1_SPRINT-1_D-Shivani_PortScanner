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9F0B60" w:rsidRDefault="009F0B60" w14:paraId="0B7807E6" w14:textId="77777777">
      <w:pPr>
        <w:tabs>
          <w:tab w:val="left" w:pos="2268"/>
        </w:tabs>
        <w:ind w:left="2268" w:hanging="2268"/>
        <w:jc w:val="both"/>
        <w:rPr>
          <w:rFonts w:ascii="Arial" w:hAnsi="Arial" w:cs="Arial"/>
          <w:b/>
        </w:rPr>
      </w:pPr>
    </w:p>
    <w:p w:rsidR="009F0B60" w:rsidRDefault="009F0B60" w14:paraId="16D3BD27" w14:textId="77777777">
      <w:pPr>
        <w:rPr>
          <w:rFonts w:ascii="Arial" w:hAnsi="Arial" w:cs="Arial"/>
        </w:rPr>
      </w:pPr>
    </w:p>
    <w:p w:rsidR="009F0B60" w:rsidRDefault="009F0B60" w14:paraId="540C364B" w14:textId="77777777">
      <w:pPr>
        <w:rPr>
          <w:rFonts w:ascii="Arial" w:hAnsi="Arial" w:cs="Arial"/>
        </w:rPr>
      </w:pPr>
    </w:p>
    <w:p w:rsidR="009F0B60" w:rsidRDefault="009F0B60" w14:paraId="738BACC4" w14:textId="77777777">
      <w:pPr>
        <w:rPr>
          <w:rFonts w:ascii="Arial" w:hAnsi="Arial" w:cs="Arial"/>
        </w:rPr>
      </w:pPr>
    </w:p>
    <w:p w:rsidR="009F0B60" w:rsidRDefault="009F0B60" w14:paraId="506FCD05" w14:textId="77777777">
      <w:pPr>
        <w:rPr>
          <w:rFonts w:ascii="Arial" w:hAnsi="Arial" w:cs="Arial"/>
        </w:rPr>
      </w:pPr>
    </w:p>
    <w:p w:rsidR="009F0B60" w:rsidRDefault="009F0B60" w14:paraId="6C190F5B" w14:textId="77777777">
      <w:pPr>
        <w:rPr>
          <w:rFonts w:ascii="Arial" w:hAnsi="Arial" w:cs="Arial"/>
        </w:rPr>
      </w:pPr>
    </w:p>
    <w:p w:rsidR="009F0B60" w:rsidRDefault="009F0B60" w14:paraId="186F0E65" w14:textId="77777777">
      <w:pPr>
        <w:rPr>
          <w:rFonts w:ascii="Arial" w:hAnsi="Arial" w:cs="Arial"/>
        </w:rPr>
      </w:pPr>
    </w:p>
    <w:p w:rsidR="009F0B60" w:rsidRDefault="009F0B60" w14:paraId="778807BD" w14:textId="77777777">
      <w:pPr>
        <w:rPr>
          <w:rFonts w:ascii="Arial" w:hAnsi="Arial" w:cs="Arial"/>
        </w:rPr>
      </w:pPr>
    </w:p>
    <w:p w:rsidR="009F0B60" w:rsidRDefault="009F0B60" w14:paraId="389DCFB4" w14:textId="77777777">
      <w:pPr>
        <w:rPr>
          <w:rFonts w:ascii="Arial" w:hAnsi="Arial" w:cs="Arial"/>
        </w:rPr>
      </w:pPr>
    </w:p>
    <w:p w:rsidR="009F0B60" w:rsidRDefault="009F0B60" w14:paraId="1935F18D" w14:textId="77777777">
      <w:pPr>
        <w:ind w:left="1440"/>
        <w:rPr>
          <w:rFonts w:ascii="Arial" w:hAnsi="Arial" w:cs="Arial"/>
        </w:rPr>
      </w:pPr>
    </w:p>
    <w:p w:rsidR="009F0B60" w:rsidRDefault="009F0B60" w14:paraId="45807ACD" w14:textId="77777777">
      <w:pPr>
        <w:rPr>
          <w:rFonts w:ascii="Arial" w:hAnsi="Arial" w:cs="Arial"/>
        </w:rPr>
      </w:pPr>
    </w:p>
    <w:p w:rsidR="009F0B60" w:rsidRDefault="009F0B60" w14:paraId="6CF3D65F" w14:textId="77777777">
      <w:pPr>
        <w:rPr>
          <w:rFonts w:ascii="Arial" w:hAnsi="Arial" w:cs="Arial"/>
        </w:rPr>
      </w:pPr>
    </w:p>
    <w:p w:rsidR="009F0B60" w:rsidRDefault="009F0B60" w14:paraId="6173FACA" w14:textId="77777777">
      <w:pPr>
        <w:rPr>
          <w:rFonts w:ascii="Arial" w:hAnsi="Arial" w:cs="Arial"/>
        </w:rPr>
      </w:pPr>
    </w:p>
    <w:p w:rsidR="009F0B60" w:rsidRDefault="009F0B60" w14:paraId="3968F006" w14:textId="77777777">
      <w:pPr>
        <w:rPr>
          <w:rFonts w:ascii="Arial" w:hAnsi="Arial" w:cs="Arial"/>
        </w:rPr>
      </w:pPr>
    </w:p>
    <w:p w:rsidRPr="00DF1414" w:rsidR="009224AC" w:rsidP="009224AC" w:rsidRDefault="00FB59AC" w14:paraId="09CCEB74" w14:textId="77777777">
      <w:pPr>
        <w:jc w:val="right"/>
        <w:rPr>
          <w:color w:val="0000FF"/>
          <w:sz w:val="48"/>
          <w:lang w:val="fr-FR"/>
        </w:rPr>
      </w:pPr>
      <w:r>
        <w:fldChar w:fldCharType="begin"/>
      </w:r>
      <w:r>
        <w:instrText xml:space="preserve"> DOCPROPERTY "Client"  \* MERGEFORMAT </w:instrText>
      </w:r>
      <w:r>
        <w:fldChar w:fldCharType="separate"/>
      </w:r>
      <w:r w:rsidR="00AC0D57">
        <w:rPr>
          <w:b/>
          <w:bCs/>
        </w:rPr>
        <w:t xml:space="preserve">Error! </w:t>
      </w:r>
      <w:proofErr w:type="gramStart"/>
      <w:r w:rsidR="00AC0D57">
        <w:rPr>
          <w:b/>
          <w:bCs/>
        </w:rPr>
        <w:t>Unknown document property name.</w:t>
      </w:r>
      <w:proofErr w:type="gramEnd"/>
      <w:r>
        <w:fldChar w:fldCharType="end"/>
      </w:r>
    </w:p>
    <w:p w:rsidRPr="00DF1414" w:rsidR="009224AC" w:rsidP="009224AC" w:rsidRDefault="009224AC" w14:paraId="15716961" w14:textId="77777777">
      <w:pPr>
        <w:jc w:val="right"/>
        <w:rPr>
          <w:sz w:val="28"/>
          <w:lang w:val="fr-FR"/>
        </w:rPr>
      </w:pPr>
      <w:r>
        <w:fldChar w:fldCharType="begin"/>
      </w:r>
      <w:r>
        <w:instrText xml:space="preserve"> DOCPROPERTY "Project"  \* MERGEFORMAT </w:instrText>
      </w:r>
      <w:r>
        <w:fldChar w:fldCharType="separate"/>
      </w:r>
      <w:r w:rsidR="00AC0D57">
        <w:rPr>
          <w:b/>
          <w:bCs/>
        </w:rPr>
        <w:t xml:space="preserve">Error! </w:t>
      </w:r>
      <w:proofErr w:type="gramStart"/>
      <w:r w:rsidR="00AC0D57">
        <w:rPr>
          <w:b/>
          <w:bCs/>
        </w:rPr>
        <w:t>Unknown document property name.</w:t>
      </w:r>
      <w:proofErr w:type="gramEnd"/>
      <w:r>
        <w:fldChar w:fldCharType="end"/>
      </w:r>
      <w:r>
        <w:fldChar w:fldCharType="begin"/>
      </w:r>
      <w:r w:rsidRPr="00DF1414">
        <w:rPr>
          <w:lang w:val="fr-FR"/>
        </w:rPr>
        <w:instrText xml:space="preserve"> SUBJECT  \* MERGEFORMAT </w:instrText>
      </w:r>
      <w:r>
        <w:fldChar w:fldCharType="end"/>
      </w:r>
    </w:p>
    <w:p w:rsidRPr="00DF1414" w:rsidR="00566298" w:rsidP="00566298" w:rsidRDefault="00566298" w14:paraId="3AE47678" w14:textId="77777777">
      <w:pPr>
        <w:tabs>
          <w:tab w:val="left" w:pos="-720"/>
        </w:tabs>
        <w:rPr>
          <w:sz w:val="36"/>
          <w:lang w:val="fr-FR"/>
        </w:rPr>
      </w:pPr>
    </w:p>
    <w:p w:rsidRPr="00DF1414" w:rsidR="00566298" w:rsidP="00566298" w:rsidRDefault="00566298" w14:paraId="69A1B754" w14:textId="77777777">
      <w:pPr>
        <w:framePr w:w="9360" w:h="144" w:wrap="auto" w:hAnchor="margin" w:vAnchor="text" w:hRule="exact"/>
        <w:shd w:val="solid" w:color="auto" w:fill="auto"/>
        <w:tabs>
          <w:tab w:val="left" w:pos="-720"/>
        </w:tabs>
        <w:rPr>
          <w:sz w:val="36"/>
          <w:lang w:val="fr-FR"/>
        </w:rPr>
      </w:pPr>
    </w:p>
    <w:p w:rsidRPr="00DF1414" w:rsidR="00566298" w:rsidP="00566298" w:rsidRDefault="00566298" w14:paraId="7C02F445" w14:textId="77777777">
      <w:pPr>
        <w:tabs>
          <w:tab w:val="left" w:pos="-720"/>
        </w:tabs>
        <w:spacing w:line="1" w:lineRule="exact"/>
        <w:rPr>
          <w:sz w:val="36"/>
          <w:lang w:val="fr-FR"/>
        </w:rPr>
      </w:pPr>
    </w:p>
    <w:p w:rsidRPr="00DF1414" w:rsidR="00566298" w:rsidP="00566298" w:rsidRDefault="00566298" w14:paraId="1861E458" w14:textId="77777777">
      <w:pPr>
        <w:tabs>
          <w:tab w:val="left" w:pos="-720"/>
        </w:tabs>
        <w:rPr>
          <w:sz w:val="36"/>
          <w:lang w:val="fr-FR"/>
        </w:rPr>
      </w:pPr>
    </w:p>
    <w:p w:rsidR="009F0B60" w:rsidRDefault="00566298" w14:paraId="7E81BF62" w14:textId="77777777">
      <w:pPr>
        <w:pStyle w:val="Title"/>
        <w:jc w:val="right"/>
        <w:rPr>
          <w:noProof/>
          <w:sz w:val="32"/>
          <w:lang w:val="fr-FR"/>
        </w:rPr>
      </w:pPr>
      <w:r>
        <w:rPr>
          <w:rFonts w:cs="Arial"/>
        </w:rPr>
        <w:t xml:space="preserve">            </w:t>
      </w:r>
      <w:r w:rsidRPr="00566298" w:rsidR="005D684C">
        <w:rPr>
          <w:noProof/>
          <w:sz w:val="32"/>
          <w:lang w:val="fr-FR"/>
        </w:rPr>
        <w:t>High Level Design</w:t>
      </w:r>
      <w:r w:rsidRPr="00566298" w:rsidR="00032C69">
        <w:rPr>
          <w:noProof/>
          <w:sz w:val="32"/>
          <w:lang w:val="fr-FR"/>
        </w:rPr>
        <w:t xml:space="preserve"> &amp; Low Level Design</w:t>
      </w:r>
      <w:r w:rsidRPr="00566298" w:rsidR="009F0B60">
        <w:rPr>
          <w:noProof/>
          <w:sz w:val="32"/>
          <w:lang w:val="fr-FR"/>
        </w:rPr>
        <w:t xml:space="preserve"> </w:t>
      </w:r>
    </w:p>
    <w:p w:rsidRPr="00566298" w:rsidR="00566298" w:rsidP="00566298" w:rsidRDefault="00566298" w14:paraId="52981460" w14:textId="77777777">
      <w:pPr>
        <w:rPr>
          <w:lang w:val="fr-FR"/>
        </w:rPr>
      </w:pPr>
    </w:p>
    <w:p w:rsidR="009F0B60" w:rsidP="00566298" w:rsidRDefault="009F0B60" w14:paraId="2F5297CB" w14:textId="77777777">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rsidR="009F0B60" w:rsidP="00566298" w:rsidRDefault="009F0B60" w14:paraId="0E961653" w14:textId="77777777">
      <w:pPr>
        <w:jc w:val="right"/>
        <w:rPr>
          <w:rFonts w:ascii="Arial" w:hAnsi="Arial" w:cs="Arial"/>
        </w:rPr>
        <w:sectPr w:rsidR="009F0B60">
          <w:headerReference w:type="even" r:id="rId12"/>
          <w:headerReference w:type="default" r:id="rId13"/>
          <w:footerReference w:type="even" r:id="rId14"/>
          <w:footerReference w:type="default" r:id="rId15"/>
          <w:headerReference w:type="first" r:id="rId16"/>
          <w:footerReference w:type="first" r:id="rId17"/>
          <w:pgSz w:w="12240" w:h="15840" w:orient="portrait" w:code="1"/>
          <w:pgMar w:top="1339" w:right="2070" w:bottom="1267" w:left="1620" w:header="720" w:footer="634" w:gutter="0"/>
          <w:cols w:space="720"/>
          <w:noEndnote/>
        </w:sectPr>
      </w:pPr>
    </w:p>
    <w:p w:rsidR="009F0B60" w:rsidRDefault="009F0B60" w14:paraId="2EE31DE2" w14:textId="77777777">
      <w:pPr>
        <w:tabs>
          <w:tab w:val="left" w:pos="2268"/>
        </w:tabs>
        <w:ind w:left="2268" w:hanging="2268"/>
        <w:jc w:val="both"/>
        <w:rPr>
          <w:rFonts w:ascii="Arial" w:hAnsi="Arial" w:cs="Arial"/>
          <w:b/>
        </w:rPr>
      </w:pPr>
    </w:p>
    <w:p w:rsidR="00566298" w:rsidP="00566298" w:rsidRDefault="00566298" w14:paraId="59FE35A0" w14:textId="77777777">
      <w:pPr>
        <w:rPr>
          <w:b/>
          <w:bCs/>
          <w:sz w:val="24"/>
          <w:lang w:val="fr-FR"/>
        </w:rPr>
      </w:pPr>
      <w:bookmarkStart w:name="_Toc392578938" w:id="0"/>
      <w:bookmarkStart w:name="_Toc392648323" w:id="1"/>
      <w:bookmarkStart w:name="_Toc392652349" w:id="2"/>
      <w:bookmarkStart w:name="_Toc393179863" w:id="3"/>
      <w:r w:rsidRPr="00DF1414">
        <w:rPr>
          <w:b/>
          <w:bCs/>
          <w:sz w:val="24"/>
          <w:lang w:val="fr-FR"/>
        </w:rPr>
        <w:t>Document Control</w:t>
      </w:r>
      <w:r>
        <w:rPr>
          <w:b/>
          <w:bCs/>
          <w:sz w:val="24"/>
          <w:lang w:val="fr-FR"/>
        </w:rPr>
        <w:t> :</w:t>
      </w:r>
    </w:p>
    <w:p w:rsidR="00566298" w:rsidP="00566298" w:rsidRDefault="00566298" w14:paraId="085C22C1" w14:textId="77777777">
      <w:pPr>
        <w:ind w:firstLine="720"/>
        <w:rPr>
          <w:b/>
          <w:bCs/>
          <w:sz w:val="24"/>
          <w:lang w:val="fr-FR"/>
        </w:rPr>
      </w:pPr>
    </w:p>
    <w:p w:rsidR="00566298" w:rsidP="00566298" w:rsidRDefault="00566298" w14:paraId="51AE019B" w14:textId="77777777">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Pr="00E173E9" w:rsidR="00566298" w:rsidTr="005C45AF" w14:paraId="2AC941BC" w14:textId="77777777">
        <w:trPr>
          <w:trHeight w:val="420"/>
        </w:trPr>
        <w:tc>
          <w:tcPr>
            <w:tcW w:w="9860" w:type="dxa"/>
            <w:gridSpan w:val="9"/>
            <w:tcBorders>
              <w:top w:val="single" w:color="auto" w:sz="8" w:space="0"/>
              <w:left w:val="single" w:color="auto" w:sz="8" w:space="0"/>
              <w:bottom w:val="single" w:color="auto" w:sz="8" w:space="0"/>
              <w:right w:val="single" w:color="000000" w:sz="8" w:space="0"/>
            </w:tcBorders>
            <w:shd w:val="clear" w:color="auto" w:fill="E5DFEC"/>
            <w:hideMark/>
          </w:tcPr>
          <w:p w:rsidRPr="00E173E9" w:rsidR="00566298" w:rsidP="005C45AF" w:rsidRDefault="00566298" w14:paraId="1B8079B1" w14:textId="77777777">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Pr="00E173E9" w:rsidR="00566298" w:rsidTr="005C45AF" w14:paraId="6072B853" w14:textId="77777777">
        <w:trPr>
          <w:trHeight w:val="420"/>
        </w:trPr>
        <w:tc>
          <w:tcPr>
            <w:tcW w:w="2278" w:type="dxa"/>
            <w:tcBorders>
              <w:top w:val="nil"/>
              <w:left w:val="nil"/>
              <w:bottom w:val="nil"/>
              <w:right w:val="nil"/>
            </w:tcBorders>
            <w:shd w:val="clear" w:color="auto" w:fill="auto"/>
            <w:hideMark/>
          </w:tcPr>
          <w:p w:rsidRPr="00E173E9" w:rsidR="00566298" w:rsidP="005C45AF" w:rsidRDefault="00566298" w14:paraId="05EB9940" w14:textId="77777777">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rsidRPr="00E173E9" w:rsidR="00566298" w:rsidP="005C45AF" w:rsidRDefault="00566298" w14:paraId="3A62D875" w14:textId="77777777">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rsidRPr="00E173E9" w:rsidR="00566298" w:rsidP="005C45AF" w:rsidRDefault="00566298" w14:paraId="7D16E0C9" w14:textId="77777777">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rsidRPr="00E173E9" w:rsidR="00566298" w:rsidP="005C45AF" w:rsidRDefault="00566298" w14:paraId="71BA6884" w14:textId="77777777">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rsidRPr="00E173E9" w:rsidR="00566298" w:rsidP="005C45AF" w:rsidRDefault="00566298" w14:paraId="17488691" w14:textId="77777777">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rsidRPr="00E173E9" w:rsidR="00566298" w:rsidP="005C45AF" w:rsidRDefault="00566298" w14:paraId="545F30D5" w14:textId="77777777">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rsidRPr="00E173E9" w:rsidR="00566298" w:rsidP="005C45AF" w:rsidRDefault="00566298" w14:paraId="62E13225" w14:textId="77777777">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rsidRPr="00E173E9" w:rsidR="00566298" w:rsidP="005C45AF" w:rsidRDefault="00566298" w14:paraId="744D9C51" w14:textId="77777777">
            <w:pPr>
              <w:rPr>
                <w:rFonts w:ascii="Calibri" w:hAnsi="Calibri"/>
                <w:color w:val="000000"/>
                <w:sz w:val="22"/>
                <w:szCs w:val="22"/>
                <w:lang w:val="en-IN" w:eastAsia="en-IN"/>
              </w:rPr>
            </w:pPr>
          </w:p>
        </w:tc>
      </w:tr>
      <w:tr w:rsidRPr="00E173E9" w:rsidR="00566298" w:rsidTr="005C45AF" w14:paraId="042BAEF0" w14:textId="77777777">
        <w:trPr>
          <w:trHeight w:val="765"/>
        </w:trPr>
        <w:tc>
          <w:tcPr>
            <w:tcW w:w="2278" w:type="dxa"/>
            <w:tcBorders>
              <w:top w:val="single" w:color="auto" w:sz="8" w:space="0"/>
              <w:left w:val="single" w:color="auto" w:sz="8" w:space="0"/>
              <w:bottom w:val="single" w:color="auto" w:sz="8" w:space="0"/>
              <w:right w:val="single" w:color="auto" w:sz="8" w:space="0"/>
            </w:tcBorders>
            <w:shd w:val="clear" w:color="auto" w:fill="E5DFEC"/>
            <w:vAlign w:val="center"/>
            <w:hideMark/>
          </w:tcPr>
          <w:p w:rsidRPr="00E173E9" w:rsidR="00566298" w:rsidP="005C45AF" w:rsidRDefault="00566298" w14:paraId="2C162D62" w14:textId="77777777">
            <w:pPr>
              <w:jc w:val="center"/>
              <w:rPr>
                <w:rFonts w:cs="Arial"/>
                <w:b/>
                <w:bCs/>
                <w:lang w:val="en-IN" w:eastAsia="en-IN"/>
              </w:rPr>
            </w:pPr>
            <w:r w:rsidRPr="00E173E9">
              <w:rPr>
                <w:rFonts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vAlign w:val="center"/>
            <w:hideMark/>
          </w:tcPr>
          <w:p w:rsidRPr="00E173E9" w:rsidR="00566298" w:rsidP="005C45AF" w:rsidRDefault="00566298" w14:paraId="69D7CB49" w14:textId="77777777">
            <w:pPr>
              <w:jc w:val="center"/>
              <w:rPr>
                <w:rFonts w:cs="Arial"/>
                <w:b/>
                <w:bCs/>
                <w:lang w:val="en-IN" w:eastAsia="en-IN"/>
              </w:rPr>
            </w:pPr>
            <w:r w:rsidRPr="00E173E9">
              <w:rPr>
                <w:rFonts w:cs="Arial"/>
                <w:b/>
                <w:bCs/>
                <w:lang w:val="en-IN" w:eastAsia="en-IN"/>
              </w:rPr>
              <w:t>Version</w:t>
            </w:r>
          </w:p>
        </w:tc>
        <w:tc>
          <w:tcPr>
            <w:tcW w:w="2410" w:type="dxa"/>
            <w:tcBorders>
              <w:top w:val="single" w:color="auto" w:sz="8" w:space="0"/>
              <w:left w:val="nil"/>
              <w:bottom w:val="single" w:color="auto" w:sz="8" w:space="0"/>
              <w:right w:val="single" w:color="auto" w:sz="8" w:space="0"/>
            </w:tcBorders>
            <w:shd w:val="clear" w:color="auto" w:fill="E5DFEC"/>
            <w:vAlign w:val="center"/>
            <w:hideMark/>
          </w:tcPr>
          <w:p w:rsidRPr="00E173E9" w:rsidR="00566298" w:rsidP="005C45AF" w:rsidRDefault="00566298" w14:paraId="169EA2B0" w14:textId="77777777">
            <w:pPr>
              <w:jc w:val="center"/>
              <w:rPr>
                <w:rFonts w:cs="Arial"/>
                <w:b/>
                <w:bCs/>
                <w:lang w:val="en-IN" w:eastAsia="en-IN"/>
              </w:rPr>
            </w:pPr>
            <w:r w:rsidRPr="00E173E9">
              <w:rPr>
                <w:rFonts w:cs="Arial"/>
                <w:b/>
                <w:bCs/>
                <w:lang w:val="en-IN" w:eastAsia="en-IN"/>
              </w:rPr>
              <w:t>Author</w:t>
            </w:r>
          </w:p>
        </w:tc>
        <w:tc>
          <w:tcPr>
            <w:tcW w:w="2331" w:type="dxa"/>
            <w:gridSpan w:val="4"/>
            <w:tcBorders>
              <w:top w:val="single" w:color="auto" w:sz="8" w:space="0"/>
              <w:left w:val="nil"/>
              <w:bottom w:val="single" w:color="auto" w:sz="8" w:space="0"/>
              <w:right w:val="single" w:color="auto" w:sz="8" w:space="0"/>
            </w:tcBorders>
            <w:shd w:val="clear" w:color="auto" w:fill="E5DFEC"/>
            <w:vAlign w:val="center"/>
            <w:hideMark/>
          </w:tcPr>
          <w:p w:rsidRPr="00E173E9" w:rsidR="00566298" w:rsidP="005C45AF" w:rsidRDefault="00566298" w14:paraId="5ED3F461" w14:textId="77777777">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color="auto" w:sz="8" w:space="0"/>
              <w:left w:val="nil"/>
              <w:bottom w:val="single" w:color="auto" w:sz="8" w:space="0"/>
              <w:right w:val="single" w:color="auto" w:sz="8" w:space="0"/>
            </w:tcBorders>
            <w:shd w:val="clear" w:color="auto" w:fill="E5DFEC"/>
            <w:vAlign w:val="center"/>
            <w:hideMark/>
          </w:tcPr>
          <w:p w:rsidRPr="00E173E9" w:rsidR="00566298" w:rsidP="005C45AF" w:rsidRDefault="00566298" w14:paraId="04532128" w14:textId="77777777">
            <w:pPr>
              <w:jc w:val="center"/>
              <w:rPr>
                <w:rFonts w:cs="Arial"/>
                <w:b/>
                <w:bCs/>
                <w:lang w:val="en-IN" w:eastAsia="en-IN"/>
              </w:rPr>
            </w:pPr>
            <w:r w:rsidRPr="00E173E9">
              <w:rPr>
                <w:rFonts w:cs="Arial"/>
                <w:b/>
                <w:bCs/>
                <w:lang w:val="en-IN" w:eastAsia="en-IN"/>
              </w:rPr>
              <w:t>Approver Signature</w:t>
            </w:r>
          </w:p>
        </w:tc>
      </w:tr>
      <w:tr w:rsidRPr="00E173E9" w:rsidR="00566298" w:rsidTr="005C45AF" w14:paraId="1B3DFF4A" w14:textId="77777777">
        <w:trPr>
          <w:trHeight w:val="315"/>
        </w:trPr>
        <w:tc>
          <w:tcPr>
            <w:tcW w:w="2278" w:type="dxa"/>
            <w:tcBorders>
              <w:top w:val="nil"/>
              <w:left w:val="single" w:color="auto" w:sz="8" w:space="0"/>
              <w:bottom w:val="single" w:color="auto" w:sz="8" w:space="0"/>
              <w:right w:val="single" w:color="auto" w:sz="8" w:space="0"/>
            </w:tcBorders>
            <w:shd w:val="clear" w:color="auto" w:fill="auto"/>
            <w:hideMark/>
          </w:tcPr>
          <w:p w:rsidRPr="00E173E9" w:rsidR="00566298" w:rsidP="005C45AF" w:rsidRDefault="00566298" w14:paraId="1AE2D188" w14:textId="77777777">
            <w:pPr>
              <w:rPr>
                <w:rFonts w:cs="Arial"/>
                <w:lang w:val="en-IN" w:eastAsia="en-IN"/>
              </w:rPr>
            </w:pPr>
            <w:r w:rsidRPr="00E173E9">
              <w:rPr>
                <w:rFonts w:cs="Arial"/>
                <w:lang w:val="en-IN" w:eastAsia="en-IN"/>
              </w:rPr>
              <w:t> </w:t>
            </w:r>
          </w:p>
        </w:tc>
        <w:tc>
          <w:tcPr>
            <w:tcW w:w="1701" w:type="dxa"/>
            <w:tcBorders>
              <w:top w:val="nil"/>
              <w:left w:val="nil"/>
              <w:bottom w:val="single" w:color="auto" w:sz="8" w:space="0"/>
              <w:right w:val="single" w:color="auto" w:sz="8" w:space="0"/>
            </w:tcBorders>
            <w:shd w:val="clear" w:color="auto" w:fill="auto"/>
            <w:hideMark/>
          </w:tcPr>
          <w:p w:rsidRPr="00E173E9" w:rsidR="00566298" w:rsidP="005C45AF" w:rsidRDefault="00566298" w14:paraId="0A8D058F" w14:textId="77777777">
            <w:pPr>
              <w:rPr>
                <w:rFonts w:cs="Arial"/>
                <w:lang w:val="en-IN" w:eastAsia="en-IN"/>
              </w:rPr>
            </w:pPr>
            <w:r w:rsidRPr="00E173E9">
              <w:rPr>
                <w:rFonts w:cs="Arial"/>
                <w:lang w:val="en-IN" w:eastAsia="en-IN"/>
              </w:rPr>
              <w:t> </w:t>
            </w:r>
          </w:p>
        </w:tc>
        <w:tc>
          <w:tcPr>
            <w:tcW w:w="2410" w:type="dxa"/>
            <w:tcBorders>
              <w:top w:val="single" w:color="auto" w:sz="8" w:space="0"/>
              <w:left w:val="nil"/>
              <w:bottom w:val="single" w:color="auto" w:sz="8" w:space="0"/>
              <w:right w:val="single" w:color="auto" w:sz="8" w:space="0"/>
            </w:tcBorders>
            <w:shd w:val="clear" w:color="auto" w:fill="auto"/>
            <w:hideMark/>
          </w:tcPr>
          <w:p w:rsidRPr="00E173E9" w:rsidR="00566298" w:rsidP="005C45AF" w:rsidRDefault="00566298" w14:paraId="5F1AE66F" w14:textId="77777777">
            <w:pPr>
              <w:rPr>
                <w:rFonts w:cs="Arial"/>
                <w:lang w:val="en-IN" w:eastAsia="en-IN"/>
              </w:rPr>
            </w:pPr>
            <w:r w:rsidRPr="00E173E9">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5C45AF" w:rsidRDefault="00566298" w14:paraId="260725F7" w14:textId="77777777">
            <w:pPr>
              <w:rPr>
                <w:rFonts w:cs="Arial"/>
                <w:lang w:val="en-IN" w:eastAsia="en-IN"/>
              </w:rPr>
            </w:pPr>
            <w:r w:rsidRPr="00E173E9">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hideMark/>
          </w:tcPr>
          <w:p w:rsidRPr="00E173E9" w:rsidR="00566298" w:rsidP="005C45AF" w:rsidRDefault="00566298" w14:paraId="7B482EF2" w14:textId="77777777">
            <w:pPr>
              <w:rPr>
                <w:rFonts w:cs="Arial"/>
                <w:lang w:val="en-IN" w:eastAsia="en-IN"/>
              </w:rPr>
            </w:pPr>
            <w:r w:rsidRPr="00E173E9">
              <w:rPr>
                <w:rFonts w:cs="Arial"/>
                <w:lang w:val="en-IN" w:eastAsia="en-IN"/>
              </w:rPr>
              <w:t> </w:t>
            </w:r>
          </w:p>
        </w:tc>
      </w:tr>
      <w:tr w:rsidRPr="00E173E9" w:rsidR="00566298" w:rsidTr="005C45AF" w14:paraId="36469FD5" w14:textId="77777777">
        <w:trPr>
          <w:trHeight w:val="315"/>
        </w:trPr>
        <w:tc>
          <w:tcPr>
            <w:tcW w:w="2278" w:type="dxa"/>
            <w:tcBorders>
              <w:top w:val="nil"/>
              <w:left w:val="single" w:color="auto" w:sz="8" w:space="0"/>
              <w:bottom w:val="single" w:color="auto" w:sz="8" w:space="0"/>
              <w:right w:val="single" w:color="auto" w:sz="8" w:space="0"/>
            </w:tcBorders>
            <w:shd w:val="clear" w:color="auto" w:fill="auto"/>
            <w:hideMark/>
          </w:tcPr>
          <w:p w:rsidRPr="00E173E9" w:rsidR="00566298" w:rsidP="005C45AF" w:rsidRDefault="00566298" w14:paraId="347779A6" w14:textId="77777777">
            <w:pPr>
              <w:rPr>
                <w:rFonts w:cs="Arial"/>
                <w:lang w:val="en-IN" w:eastAsia="en-IN"/>
              </w:rPr>
            </w:pPr>
            <w:r w:rsidRPr="00E173E9">
              <w:rPr>
                <w:rFonts w:cs="Arial"/>
                <w:lang w:val="en-IN" w:eastAsia="en-IN"/>
              </w:rPr>
              <w:t> </w:t>
            </w:r>
          </w:p>
        </w:tc>
        <w:tc>
          <w:tcPr>
            <w:tcW w:w="1701" w:type="dxa"/>
            <w:tcBorders>
              <w:top w:val="nil"/>
              <w:left w:val="nil"/>
              <w:bottom w:val="single" w:color="auto" w:sz="8" w:space="0"/>
              <w:right w:val="single" w:color="auto" w:sz="8" w:space="0"/>
            </w:tcBorders>
            <w:shd w:val="clear" w:color="auto" w:fill="auto"/>
            <w:hideMark/>
          </w:tcPr>
          <w:p w:rsidRPr="00E173E9" w:rsidR="00566298" w:rsidP="005C45AF" w:rsidRDefault="00566298" w14:paraId="66829EE2" w14:textId="77777777">
            <w:pPr>
              <w:rPr>
                <w:rFonts w:cs="Arial"/>
                <w:lang w:val="en-IN" w:eastAsia="en-IN"/>
              </w:rPr>
            </w:pPr>
            <w:r w:rsidRPr="00E173E9">
              <w:rPr>
                <w:rFonts w:cs="Arial"/>
                <w:lang w:val="en-IN" w:eastAsia="en-IN"/>
              </w:rPr>
              <w:t> </w:t>
            </w:r>
          </w:p>
        </w:tc>
        <w:tc>
          <w:tcPr>
            <w:tcW w:w="2410" w:type="dxa"/>
            <w:tcBorders>
              <w:top w:val="single" w:color="auto" w:sz="8" w:space="0"/>
              <w:left w:val="nil"/>
              <w:bottom w:val="single" w:color="auto" w:sz="8" w:space="0"/>
              <w:right w:val="single" w:color="000000" w:sz="8" w:space="0"/>
            </w:tcBorders>
            <w:shd w:val="clear" w:color="auto" w:fill="auto"/>
            <w:hideMark/>
          </w:tcPr>
          <w:p w:rsidRPr="00E173E9" w:rsidR="00566298" w:rsidP="005C45AF" w:rsidRDefault="00566298" w14:paraId="3C162C2D" w14:textId="77777777">
            <w:pPr>
              <w:jc w:val="center"/>
              <w:rPr>
                <w:rFonts w:cs="Arial"/>
                <w:lang w:val="en-IN" w:eastAsia="en-IN"/>
              </w:rPr>
            </w:pPr>
            <w:r w:rsidRPr="00E173E9">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5C45AF" w:rsidRDefault="00566298" w14:paraId="39A99FA7" w14:textId="77777777">
            <w:pPr>
              <w:rPr>
                <w:rFonts w:cs="Arial"/>
                <w:lang w:val="en-IN" w:eastAsia="en-IN"/>
              </w:rPr>
            </w:pPr>
            <w:r w:rsidRPr="00E173E9">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hideMark/>
          </w:tcPr>
          <w:p w:rsidRPr="00E173E9" w:rsidR="00566298" w:rsidP="005C45AF" w:rsidRDefault="00566298" w14:paraId="3B5E9353" w14:textId="77777777">
            <w:pPr>
              <w:rPr>
                <w:rFonts w:cs="Arial"/>
                <w:lang w:val="en-IN" w:eastAsia="en-IN"/>
              </w:rPr>
            </w:pPr>
            <w:r w:rsidRPr="00E173E9">
              <w:rPr>
                <w:rFonts w:cs="Arial"/>
                <w:lang w:val="en-IN" w:eastAsia="en-IN"/>
              </w:rPr>
              <w:t> </w:t>
            </w:r>
          </w:p>
        </w:tc>
      </w:tr>
      <w:tr w:rsidRPr="00E173E9" w:rsidR="00566298" w:rsidTr="005C45AF" w14:paraId="2E6425D9" w14:textId="77777777">
        <w:trPr>
          <w:trHeight w:val="420"/>
        </w:trPr>
        <w:tc>
          <w:tcPr>
            <w:tcW w:w="2278" w:type="dxa"/>
            <w:tcBorders>
              <w:top w:val="nil"/>
              <w:left w:val="single" w:color="auto" w:sz="8" w:space="0"/>
              <w:bottom w:val="single" w:color="auto" w:sz="8" w:space="0"/>
              <w:right w:val="single" w:color="auto" w:sz="8" w:space="0"/>
            </w:tcBorders>
            <w:shd w:val="clear" w:color="auto" w:fill="auto"/>
            <w:hideMark/>
          </w:tcPr>
          <w:p w:rsidRPr="00E173E9" w:rsidR="00566298" w:rsidP="005C45AF" w:rsidRDefault="00566298" w14:paraId="4E6E8F8F" w14:textId="77777777">
            <w:pPr>
              <w:rPr>
                <w:rFonts w:cs="Arial"/>
                <w:lang w:val="en-IN" w:eastAsia="en-IN"/>
              </w:rPr>
            </w:pPr>
            <w:r w:rsidRPr="00E173E9">
              <w:rPr>
                <w:rFonts w:cs="Arial"/>
                <w:lang w:val="en-IN" w:eastAsia="en-IN"/>
              </w:rPr>
              <w:t> </w:t>
            </w:r>
          </w:p>
        </w:tc>
        <w:tc>
          <w:tcPr>
            <w:tcW w:w="1701" w:type="dxa"/>
            <w:tcBorders>
              <w:top w:val="nil"/>
              <w:left w:val="nil"/>
              <w:bottom w:val="single" w:color="auto" w:sz="8" w:space="0"/>
              <w:right w:val="single" w:color="auto" w:sz="8" w:space="0"/>
            </w:tcBorders>
            <w:shd w:val="clear" w:color="auto" w:fill="auto"/>
            <w:hideMark/>
          </w:tcPr>
          <w:p w:rsidRPr="00E173E9" w:rsidR="00566298" w:rsidP="005C45AF" w:rsidRDefault="00566298" w14:paraId="02865159" w14:textId="77777777">
            <w:pPr>
              <w:rPr>
                <w:rFonts w:cs="Arial"/>
                <w:lang w:val="en-IN" w:eastAsia="en-IN"/>
              </w:rPr>
            </w:pPr>
            <w:r w:rsidRPr="00E173E9">
              <w:rPr>
                <w:rFonts w:cs="Arial"/>
                <w:lang w:val="en-IN" w:eastAsia="en-IN"/>
              </w:rPr>
              <w:t> </w:t>
            </w:r>
          </w:p>
        </w:tc>
        <w:tc>
          <w:tcPr>
            <w:tcW w:w="2410" w:type="dxa"/>
            <w:tcBorders>
              <w:top w:val="single" w:color="auto" w:sz="8" w:space="0"/>
              <w:left w:val="nil"/>
              <w:bottom w:val="single" w:color="auto" w:sz="8" w:space="0"/>
              <w:right w:val="single" w:color="auto" w:sz="8" w:space="0"/>
            </w:tcBorders>
            <w:shd w:val="clear" w:color="auto" w:fill="auto"/>
            <w:hideMark/>
          </w:tcPr>
          <w:p w:rsidRPr="00E173E9" w:rsidR="00566298" w:rsidP="005C45AF" w:rsidRDefault="00566298" w14:paraId="75EB6220" w14:textId="77777777">
            <w:pPr>
              <w:rPr>
                <w:rFonts w:cs="Arial"/>
                <w:lang w:val="en-IN" w:eastAsia="en-IN"/>
              </w:rPr>
            </w:pPr>
            <w:r w:rsidRPr="00E173E9">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5C45AF" w:rsidRDefault="00566298" w14:paraId="62205891" w14:textId="77777777">
            <w:pPr>
              <w:rPr>
                <w:rFonts w:cs="Arial"/>
                <w:lang w:val="en-IN" w:eastAsia="en-IN"/>
              </w:rPr>
            </w:pPr>
            <w:r w:rsidRPr="00E173E9">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hideMark/>
          </w:tcPr>
          <w:p w:rsidRPr="00E173E9" w:rsidR="00566298" w:rsidP="005C45AF" w:rsidRDefault="00566298" w14:paraId="0DF295A9" w14:textId="77777777">
            <w:pPr>
              <w:rPr>
                <w:rFonts w:cs="Arial"/>
                <w:lang w:val="en-IN" w:eastAsia="en-IN"/>
              </w:rPr>
            </w:pPr>
            <w:r w:rsidRPr="00E173E9">
              <w:rPr>
                <w:rFonts w:cs="Arial"/>
                <w:lang w:val="en-IN" w:eastAsia="en-IN"/>
              </w:rPr>
              <w:t> </w:t>
            </w:r>
          </w:p>
        </w:tc>
      </w:tr>
    </w:tbl>
    <w:p w:rsidR="00566298" w:rsidP="00566298" w:rsidRDefault="00566298" w14:paraId="530CCB2D" w14:textId="77777777">
      <w:pPr>
        <w:rPr>
          <w:sz w:val="24"/>
          <w:lang w:val="fr-FR"/>
        </w:rPr>
      </w:pPr>
    </w:p>
    <w:p w:rsidR="00566298" w:rsidP="00566298" w:rsidRDefault="00566298" w14:paraId="2CDB52EB" w14:textId="77777777">
      <w:pPr>
        <w:rPr>
          <w:sz w:val="24"/>
          <w:lang w:val="fr-FR"/>
        </w:rPr>
      </w:pPr>
    </w:p>
    <w:p w:rsidRPr="00566298" w:rsidR="00873023" w:rsidP="00653A0C" w:rsidRDefault="00566298" w14:paraId="7508C57A" w14:textId="77777777">
      <w:pPr>
        <w:rPr>
          <w:b/>
          <w:bCs/>
          <w:sz w:val="28"/>
        </w:rPr>
      </w:pPr>
      <w:bookmarkStart w:name="_Toc526592181" w:id="4"/>
      <w:bookmarkEnd w:id="0"/>
      <w:bookmarkEnd w:id="1"/>
      <w:bookmarkEnd w:id="2"/>
      <w:bookmarkEnd w:id="3"/>
      <w:r>
        <w:rPr>
          <w:b/>
          <w:bCs/>
          <w:sz w:val="28"/>
        </w:rPr>
        <w:br w:type="page"/>
      </w:r>
      <w:bookmarkEnd w:id="4"/>
      <w:r w:rsidR="005D2662">
        <w:fldChar w:fldCharType="begin"/>
      </w:r>
      <w:r w:rsidR="00653A0C">
        <w:instrText xml:space="preserve"> TOC \o "1-5" \h \z \u </w:instrText>
      </w:r>
      <w:r w:rsidR="005D2662">
        <w:fldChar w:fldCharType="separate"/>
      </w:r>
    </w:p>
    <w:p w:rsidR="00873023" w:rsidRDefault="005C45AF" w14:paraId="6C8CDDCB" w14:textId="77777777">
      <w:pPr>
        <w:pStyle w:val="TOC1"/>
        <w:tabs>
          <w:tab w:val="right" w:leader="dot" w:pos="8630"/>
        </w:tabs>
        <w:rPr>
          <w:rFonts w:cs="Times New Roman"/>
          <w:b w:val="0"/>
          <w:bCs w:val="0"/>
          <w:caps w:val="0"/>
          <w:noProof/>
          <w:sz w:val="22"/>
          <w:szCs w:val="22"/>
        </w:rPr>
      </w:pPr>
      <w:hyperlink w:history="1" w:anchor="_Toc368912248">
        <w:r w:rsidRPr="004F422A" w:rsidR="00873023">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732593FA" w14:textId="77777777">
      <w:pPr>
        <w:pStyle w:val="TOC2"/>
        <w:tabs>
          <w:tab w:val="right" w:leader="dot" w:pos="8630"/>
        </w:tabs>
        <w:rPr>
          <w:rFonts w:cs="Times New Roman"/>
          <w:smallCaps w:val="0"/>
          <w:noProof/>
          <w:sz w:val="22"/>
          <w:szCs w:val="22"/>
        </w:rPr>
      </w:pPr>
      <w:hyperlink w:history="1" w:anchor="_Toc368912249">
        <w:r w:rsidRPr="004F422A" w:rsidR="00873023">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03AAD8EE" w14:textId="77777777">
      <w:pPr>
        <w:pStyle w:val="TOC2"/>
        <w:tabs>
          <w:tab w:val="right" w:leader="dot" w:pos="8630"/>
        </w:tabs>
        <w:rPr>
          <w:rFonts w:cs="Times New Roman"/>
          <w:smallCaps w:val="0"/>
          <w:noProof/>
          <w:sz w:val="22"/>
          <w:szCs w:val="22"/>
        </w:rPr>
      </w:pPr>
      <w:hyperlink w:history="1" w:anchor="_Toc368912250">
        <w:r w:rsidRPr="004F422A" w:rsidR="00873023">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4C50E6B8" w14:textId="77777777">
      <w:pPr>
        <w:pStyle w:val="TOC2"/>
        <w:tabs>
          <w:tab w:val="right" w:leader="dot" w:pos="8630"/>
        </w:tabs>
        <w:rPr>
          <w:rFonts w:cs="Times New Roman"/>
          <w:smallCaps w:val="0"/>
          <w:noProof/>
          <w:sz w:val="22"/>
          <w:szCs w:val="22"/>
        </w:rPr>
      </w:pPr>
      <w:hyperlink w:history="1" w:anchor="_Toc368912251">
        <w:r w:rsidRPr="004F422A" w:rsidR="00873023">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56B00CE4" w14:textId="77777777">
      <w:pPr>
        <w:pStyle w:val="TOC2"/>
        <w:tabs>
          <w:tab w:val="right" w:leader="dot" w:pos="8630"/>
        </w:tabs>
        <w:rPr>
          <w:rFonts w:cs="Times New Roman"/>
          <w:smallCaps w:val="0"/>
          <w:noProof/>
          <w:sz w:val="22"/>
          <w:szCs w:val="22"/>
        </w:rPr>
      </w:pPr>
      <w:hyperlink w:history="1" w:anchor="_Toc368912252">
        <w:r w:rsidRPr="004F422A" w:rsidR="00873023">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3AEB5DD2" w14:textId="77777777">
      <w:pPr>
        <w:pStyle w:val="TOC2"/>
        <w:tabs>
          <w:tab w:val="right" w:leader="dot" w:pos="8630"/>
        </w:tabs>
        <w:rPr>
          <w:rFonts w:cs="Times New Roman"/>
          <w:smallCaps w:val="0"/>
          <w:noProof/>
          <w:sz w:val="22"/>
          <w:szCs w:val="22"/>
        </w:rPr>
      </w:pPr>
      <w:hyperlink w:history="1" w:anchor="_Toc368912253">
        <w:r w:rsidRPr="004F422A" w:rsidR="00873023">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727B16B4" w14:textId="77777777">
      <w:pPr>
        <w:pStyle w:val="TOC3"/>
        <w:tabs>
          <w:tab w:val="right" w:leader="dot" w:pos="8630"/>
        </w:tabs>
        <w:rPr>
          <w:rFonts w:cs="Times New Roman"/>
          <w:i w:val="0"/>
          <w:iCs w:val="0"/>
          <w:noProof/>
          <w:sz w:val="22"/>
          <w:szCs w:val="22"/>
        </w:rPr>
      </w:pPr>
      <w:hyperlink w:history="1" w:anchor="_Toc368912254">
        <w:r w:rsidRPr="004F422A" w:rsidR="00873023">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7722FA4A" w14:textId="77777777">
      <w:pPr>
        <w:pStyle w:val="TOC3"/>
        <w:tabs>
          <w:tab w:val="right" w:leader="dot" w:pos="8630"/>
        </w:tabs>
        <w:rPr>
          <w:rFonts w:cs="Times New Roman"/>
          <w:i w:val="0"/>
          <w:iCs w:val="0"/>
          <w:noProof/>
          <w:sz w:val="22"/>
          <w:szCs w:val="22"/>
        </w:rPr>
      </w:pPr>
      <w:hyperlink w:history="1" w:anchor="_Toc368912255">
        <w:r w:rsidRPr="004F422A" w:rsidR="00873023">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13E8CF50" w14:textId="77777777">
      <w:pPr>
        <w:pStyle w:val="TOC2"/>
        <w:tabs>
          <w:tab w:val="right" w:leader="dot" w:pos="8630"/>
        </w:tabs>
        <w:rPr>
          <w:rFonts w:cs="Times New Roman"/>
          <w:smallCaps w:val="0"/>
          <w:noProof/>
          <w:sz w:val="22"/>
          <w:szCs w:val="22"/>
        </w:rPr>
      </w:pPr>
      <w:hyperlink w:history="1" w:anchor="_Toc368912256">
        <w:r w:rsidRPr="004F422A" w:rsidR="00873023">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6565EF3A" w14:textId="77777777">
      <w:pPr>
        <w:pStyle w:val="TOC2"/>
        <w:tabs>
          <w:tab w:val="right" w:leader="dot" w:pos="8630"/>
        </w:tabs>
        <w:rPr>
          <w:rFonts w:cs="Times New Roman"/>
          <w:smallCaps w:val="0"/>
          <w:noProof/>
          <w:sz w:val="22"/>
          <w:szCs w:val="22"/>
        </w:rPr>
      </w:pPr>
      <w:hyperlink w:history="1" w:anchor="_Toc368912257">
        <w:r w:rsidRPr="004F422A" w:rsidR="00873023">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129762A2" w14:textId="77777777">
      <w:pPr>
        <w:pStyle w:val="TOC2"/>
        <w:tabs>
          <w:tab w:val="right" w:leader="dot" w:pos="8630"/>
        </w:tabs>
        <w:rPr>
          <w:rFonts w:cs="Times New Roman"/>
          <w:smallCaps w:val="0"/>
          <w:noProof/>
          <w:sz w:val="22"/>
          <w:szCs w:val="22"/>
        </w:rPr>
      </w:pPr>
      <w:hyperlink w:history="1" w:anchor="_Toc368912258">
        <w:r w:rsidRPr="004F422A" w:rsidR="00873023">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54AF9D2B" w14:textId="77777777">
      <w:pPr>
        <w:pStyle w:val="TOC1"/>
        <w:tabs>
          <w:tab w:val="right" w:leader="dot" w:pos="8630"/>
        </w:tabs>
        <w:rPr>
          <w:rFonts w:cs="Times New Roman"/>
          <w:b w:val="0"/>
          <w:bCs w:val="0"/>
          <w:caps w:val="0"/>
          <w:noProof/>
          <w:sz w:val="22"/>
          <w:szCs w:val="22"/>
        </w:rPr>
      </w:pPr>
      <w:hyperlink w:history="1" w:anchor="_Toc368912259">
        <w:r w:rsidRPr="004F422A" w:rsidR="00873023">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702D5CED" w14:textId="77777777">
      <w:pPr>
        <w:pStyle w:val="TOC2"/>
        <w:tabs>
          <w:tab w:val="right" w:leader="dot" w:pos="8630"/>
        </w:tabs>
        <w:rPr>
          <w:rFonts w:cs="Times New Roman"/>
          <w:smallCaps w:val="0"/>
          <w:noProof/>
          <w:sz w:val="22"/>
          <w:szCs w:val="22"/>
        </w:rPr>
      </w:pPr>
      <w:hyperlink w:history="1" w:anchor="_Toc368912260">
        <w:r w:rsidRPr="004F422A" w:rsidR="00873023">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1752D5EE" w14:textId="77777777">
      <w:pPr>
        <w:pStyle w:val="TOC3"/>
        <w:tabs>
          <w:tab w:val="right" w:leader="dot" w:pos="8630"/>
        </w:tabs>
        <w:rPr>
          <w:rFonts w:cs="Times New Roman"/>
          <w:i w:val="0"/>
          <w:iCs w:val="0"/>
          <w:noProof/>
          <w:sz w:val="22"/>
          <w:szCs w:val="22"/>
        </w:rPr>
      </w:pPr>
      <w:hyperlink w:history="1" w:anchor="_Toc368912261">
        <w:r w:rsidRPr="004F422A" w:rsidR="00873023">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5FE5B93E" w14:textId="77777777">
      <w:pPr>
        <w:pStyle w:val="TOC2"/>
        <w:tabs>
          <w:tab w:val="right" w:leader="dot" w:pos="8630"/>
        </w:tabs>
        <w:rPr>
          <w:rFonts w:cs="Times New Roman"/>
          <w:smallCaps w:val="0"/>
          <w:noProof/>
          <w:sz w:val="22"/>
          <w:szCs w:val="22"/>
        </w:rPr>
      </w:pPr>
      <w:hyperlink w:history="1" w:anchor="_Toc368912262">
        <w:r w:rsidRPr="004F422A" w:rsidR="00873023">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0B0058B1" w14:textId="77777777">
      <w:pPr>
        <w:pStyle w:val="TOC3"/>
        <w:tabs>
          <w:tab w:val="right" w:leader="dot" w:pos="8630"/>
        </w:tabs>
        <w:rPr>
          <w:rFonts w:cs="Times New Roman"/>
          <w:i w:val="0"/>
          <w:iCs w:val="0"/>
          <w:noProof/>
          <w:sz w:val="22"/>
          <w:szCs w:val="22"/>
        </w:rPr>
      </w:pPr>
      <w:hyperlink w:history="1" w:anchor="_Toc368912263">
        <w:r w:rsidRPr="004F422A" w:rsidR="00873023">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2757379F" w14:textId="77777777">
      <w:pPr>
        <w:pStyle w:val="TOC3"/>
        <w:tabs>
          <w:tab w:val="right" w:leader="dot" w:pos="8630"/>
        </w:tabs>
        <w:rPr>
          <w:rFonts w:cs="Times New Roman"/>
          <w:i w:val="0"/>
          <w:iCs w:val="0"/>
          <w:noProof/>
          <w:sz w:val="22"/>
          <w:szCs w:val="22"/>
        </w:rPr>
      </w:pPr>
      <w:hyperlink w:history="1" w:anchor="_Toc368912264">
        <w:r w:rsidRPr="004F422A" w:rsidR="00873023">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57FDA6E0" w14:textId="77777777">
      <w:pPr>
        <w:pStyle w:val="TOC3"/>
        <w:tabs>
          <w:tab w:val="right" w:leader="dot" w:pos="8630"/>
        </w:tabs>
        <w:rPr>
          <w:rFonts w:cs="Times New Roman"/>
          <w:i w:val="0"/>
          <w:iCs w:val="0"/>
          <w:noProof/>
          <w:sz w:val="22"/>
          <w:szCs w:val="22"/>
        </w:rPr>
      </w:pPr>
      <w:hyperlink w:history="1" w:anchor="_Toc368912265">
        <w:r w:rsidRPr="004F422A" w:rsidR="00873023">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38F7D098" w14:textId="77777777">
      <w:pPr>
        <w:pStyle w:val="TOC3"/>
        <w:tabs>
          <w:tab w:val="right" w:leader="dot" w:pos="8630"/>
        </w:tabs>
        <w:rPr>
          <w:rFonts w:cs="Times New Roman"/>
          <w:i w:val="0"/>
          <w:iCs w:val="0"/>
          <w:noProof/>
          <w:sz w:val="22"/>
          <w:szCs w:val="22"/>
        </w:rPr>
      </w:pPr>
      <w:hyperlink w:history="1" w:anchor="_Toc368912266">
        <w:r w:rsidRPr="004F422A" w:rsidR="00873023">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160A1C4E" w14:textId="77777777">
      <w:pPr>
        <w:pStyle w:val="TOC3"/>
        <w:tabs>
          <w:tab w:val="right" w:leader="dot" w:pos="8630"/>
        </w:tabs>
        <w:rPr>
          <w:rFonts w:cs="Times New Roman"/>
          <w:i w:val="0"/>
          <w:iCs w:val="0"/>
          <w:noProof/>
          <w:sz w:val="22"/>
          <w:szCs w:val="22"/>
        </w:rPr>
      </w:pPr>
      <w:hyperlink w:history="1" w:anchor="_Toc368912267">
        <w:r w:rsidRPr="004F422A" w:rsidR="00873023">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1CECA1F2" w14:textId="77777777">
      <w:pPr>
        <w:pStyle w:val="TOC3"/>
        <w:tabs>
          <w:tab w:val="right" w:leader="dot" w:pos="8630"/>
        </w:tabs>
        <w:rPr>
          <w:rFonts w:cs="Times New Roman"/>
          <w:i w:val="0"/>
          <w:iCs w:val="0"/>
          <w:noProof/>
          <w:sz w:val="22"/>
          <w:szCs w:val="22"/>
        </w:rPr>
      </w:pPr>
      <w:hyperlink w:history="1" w:anchor="_Toc368912268">
        <w:r w:rsidRPr="004F422A" w:rsidR="00873023">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3D0D90F0" w14:textId="77777777">
      <w:pPr>
        <w:pStyle w:val="TOC3"/>
        <w:tabs>
          <w:tab w:val="right" w:leader="dot" w:pos="8630"/>
        </w:tabs>
        <w:rPr>
          <w:rFonts w:cs="Times New Roman"/>
          <w:i w:val="0"/>
          <w:iCs w:val="0"/>
          <w:noProof/>
          <w:sz w:val="22"/>
          <w:szCs w:val="22"/>
        </w:rPr>
      </w:pPr>
      <w:hyperlink w:history="1" w:anchor="_Toc368912269">
        <w:r w:rsidRPr="004F422A" w:rsidR="00873023">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4C7E20BA" w14:textId="77777777">
      <w:pPr>
        <w:pStyle w:val="TOC3"/>
        <w:tabs>
          <w:tab w:val="right" w:leader="dot" w:pos="8630"/>
        </w:tabs>
        <w:rPr>
          <w:rFonts w:cs="Times New Roman"/>
          <w:i w:val="0"/>
          <w:iCs w:val="0"/>
          <w:noProof/>
          <w:sz w:val="22"/>
          <w:szCs w:val="22"/>
        </w:rPr>
      </w:pPr>
      <w:hyperlink w:history="1" w:anchor="_Toc368912270">
        <w:r w:rsidRPr="004F422A" w:rsidR="00873023">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1DBA5BBC" w14:textId="77777777">
      <w:pPr>
        <w:pStyle w:val="TOC3"/>
        <w:tabs>
          <w:tab w:val="right" w:leader="dot" w:pos="8630"/>
        </w:tabs>
        <w:rPr>
          <w:rFonts w:cs="Times New Roman"/>
          <w:i w:val="0"/>
          <w:iCs w:val="0"/>
          <w:noProof/>
          <w:sz w:val="22"/>
          <w:szCs w:val="22"/>
        </w:rPr>
      </w:pPr>
      <w:hyperlink w:history="1" w:anchor="_Toc368912271">
        <w:r w:rsidRPr="004F422A" w:rsidR="00873023">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115DFECF" w14:textId="77777777">
      <w:pPr>
        <w:pStyle w:val="TOC3"/>
        <w:tabs>
          <w:tab w:val="right" w:leader="dot" w:pos="8630"/>
        </w:tabs>
        <w:rPr>
          <w:rFonts w:cs="Times New Roman"/>
          <w:i w:val="0"/>
          <w:iCs w:val="0"/>
          <w:noProof/>
          <w:sz w:val="22"/>
          <w:szCs w:val="22"/>
        </w:rPr>
      </w:pPr>
      <w:hyperlink w:history="1" w:anchor="_Toc368912272">
        <w:r w:rsidRPr="004F422A" w:rsidR="00873023">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5E0517ED" w14:textId="77777777">
      <w:pPr>
        <w:pStyle w:val="TOC3"/>
        <w:tabs>
          <w:tab w:val="right" w:leader="dot" w:pos="8630"/>
        </w:tabs>
        <w:rPr>
          <w:rFonts w:cs="Times New Roman"/>
          <w:i w:val="0"/>
          <w:iCs w:val="0"/>
          <w:noProof/>
          <w:sz w:val="22"/>
          <w:szCs w:val="22"/>
        </w:rPr>
      </w:pPr>
      <w:hyperlink w:history="1" w:anchor="_Toc368912273">
        <w:r w:rsidRPr="004F422A" w:rsidR="00873023">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0473B8F1" w14:textId="77777777">
      <w:pPr>
        <w:pStyle w:val="TOC1"/>
        <w:tabs>
          <w:tab w:val="right" w:leader="dot" w:pos="8630"/>
        </w:tabs>
        <w:rPr>
          <w:rFonts w:cs="Times New Roman"/>
          <w:b w:val="0"/>
          <w:bCs w:val="0"/>
          <w:caps w:val="0"/>
          <w:noProof/>
          <w:sz w:val="22"/>
          <w:szCs w:val="22"/>
        </w:rPr>
      </w:pPr>
      <w:hyperlink w:history="1" w:anchor="_Toc368912274">
        <w:r w:rsidRPr="004F422A" w:rsidR="00873023">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668AA0DB" w14:textId="77777777">
      <w:pPr>
        <w:pStyle w:val="TOC2"/>
        <w:tabs>
          <w:tab w:val="right" w:leader="dot" w:pos="8630"/>
        </w:tabs>
        <w:rPr>
          <w:rFonts w:cs="Times New Roman"/>
          <w:smallCaps w:val="0"/>
          <w:noProof/>
          <w:sz w:val="22"/>
          <w:szCs w:val="22"/>
        </w:rPr>
      </w:pPr>
      <w:hyperlink w:history="1" w:anchor="_Toc368912275">
        <w:r w:rsidRPr="004F422A" w:rsidR="00873023">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6F49F14F" w14:textId="77777777">
      <w:pPr>
        <w:pStyle w:val="TOC2"/>
        <w:tabs>
          <w:tab w:val="right" w:leader="dot" w:pos="8630"/>
        </w:tabs>
        <w:rPr>
          <w:rFonts w:cs="Times New Roman"/>
          <w:smallCaps w:val="0"/>
          <w:noProof/>
          <w:sz w:val="22"/>
          <w:szCs w:val="22"/>
        </w:rPr>
      </w:pPr>
      <w:hyperlink w:history="1" w:anchor="_Toc368912276">
        <w:r w:rsidRPr="004F422A" w:rsidR="00873023">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02BB584B" w14:textId="77777777">
      <w:pPr>
        <w:pStyle w:val="TOC2"/>
        <w:tabs>
          <w:tab w:val="right" w:leader="dot" w:pos="8630"/>
        </w:tabs>
        <w:rPr>
          <w:rFonts w:cs="Times New Roman"/>
          <w:smallCaps w:val="0"/>
          <w:noProof/>
          <w:sz w:val="22"/>
          <w:szCs w:val="22"/>
        </w:rPr>
      </w:pPr>
      <w:hyperlink w:history="1" w:anchor="_Toc368912277">
        <w:r w:rsidRPr="004F422A" w:rsidR="00873023">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6836DAA2" w14:textId="77777777">
      <w:pPr>
        <w:pStyle w:val="TOC2"/>
        <w:tabs>
          <w:tab w:val="right" w:leader="dot" w:pos="8630"/>
        </w:tabs>
        <w:rPr>
          <w:rFonts w:cs="Times New Roman"/>
          <w:smallCaps w:val="0"/>
          <w:noProof/>
          <w:sz w:val="22"/>
          <w:szCs w:val="22"/>
        </w:rPr>
      </w:pPr>
      <w:hyperlink w:history="1" w:anchor="_Toc368912278">
        <w:r w:rsidRPr="004F422A" w:rsidR="00873023">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1B6E6B32" w14:textId="77777777">
      <w:pPr>
        <w:pStyle w:val="TOC3"/>
        <w:tabs>
          <w:tab w:val="right" w:leader="dot" w:pos="8630"/>
        </w:tabs>
        <w:rPr>
          <w:rFonts w:cs="Times New Roman"/>
          <w:i w:val="0"/>
          <w:iCs w:val="0"/>
          <w:noProof/>
          <w:sz w:val="22"/>
          <w:szCs w:val="22"/>
        </w:rPr>
      </w:pPr>
      <w:hyperlink w:history="1" w:anchor="_Toc368912279">
        <w:r w:rsidRPr="004F422A" w:rsidR="00873023">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76132EAF" w14:textId="77777777">
      <w:pPr>
        <w:pStyle w:val="TOC3"/>
        <w:tabs>
          <w:tab w:val="right" w:leader="dot" w:pos="8630"/>
        </w:tabs>
        <w:rPr>
          <w:rFonts w:cs="Times New Roman"/>
          <w:i w:val="0"/>
          <w:iCs w:val="0"/>
          <w:noProof/>
          <w:sz w:val="22"/>
          <w:szCs w:val="22"/>
        </w:rPr>
      </w:pPr>
      <w:hyperlink w:history="1" w:anchor="_Toc368912280">
        <w:r w:rsidRPr="004F422A" w:rsidR="00873023">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58F2E164" w14:textId="77777777">
      <w:pPr>
        <w:pStyle w:val="TOC1"/>
        <w:tabs>
          <w:tab w:val="right" w:leader="dot" w:pos="8630"/>
        </w:tabs>
        <w:rPr>
          <w:rFonts w:cs="Times New Roman"/>
          <w:b w:val="0"/>
          <w:bCs w:val="0"/>
          <w:caps w:val="0"/>
          <w:noProof/>
          <w:sz w:val="22"/>
          <w:szCs w:val="22"/>
        </w:rPr>
      </w:pPr>
      <w:hyperlink w:history="1" w:anchor="_Toc368912281">
        <w:r w:rsidRPr="004F422A" w:rsidR="00873023">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78BD8FDE" w14:textId="77777777">
      <w:pPr>
        <w:pStyle w:val="TOC2"/>
        <w:tabs>
          <w:tab w:val="right" w:leader="dot" w:pos="8630"/>
        </w:tabs>
        <w:rPr>
          <w:rFonts w:cs="Times New Roman"/>
          <w:smallCaps w:val="0"/>
          <w:noProof/>
          <w:sz w:val="22"/>
          <w:szCs w:val="22"/>
        </w:rPr>
      </w:pPr>
      <w:hyperlink w:history="1" w:anchor="_Toc368912282">
        <w:r w:rsidRPr="004F422A" w:rsidR="00873023">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1B452FFC" w14:textId="77777777">
      <w:pPr>
        <w:pStyle w:val="TOC2"/>
        <w:tabs>
          <w:tab w:val="right" w:leader="dot" w:pos="8630"/>
        </w:tabs>
        <w:rPr>
          <w:rFonts w:cs="Times New Roman"/>
          <w:smallCaps w:val="0"/>
          <w:noProof/>
          <w:sz w:val="22"/>
          <w:szCs w:val="22"/>
        </w:rPr>
      </w:pPr>
      <w:hyperlink w:history="1" w:anchor="_Toc368912283">
        <w:r w:rsidRPr="004F422A" w:rsidR="00873023">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484EA599" w14:textId="77777777">
      <w:pPr>
        <w:pStyle w:val="TOC3"/>
        <w:tabs>
          <w:tab w:val="right" w:leader="dot" w:pos="8630"/>
        </w:tabs>
        <w:rPr>
          <w:rFonts w:cs="Times New Roman"/>
          <w:i w:val="0"/>
          <w:iCs w:val="0"/>
          <w:noProof/>
          <w:sz w:val="22"/>
          <w:szCs w:val="22"/>
        </w:rPr>
      </w:pPr>
      <w:hyperlink w:history="1" w:anchor="_Toc368912284">
        <w:r w:rsidRPr="004F422A" w:rsidR="00873023">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0C33AA43" w14:textId="77777777">
      <w:pPr>
        <w:pStyle w:val="TOC3"/>
        <w:tabs>
          <w:tab w:val="right" w:leader="dot" w:pos="8630"/>
        </w:tabs>
        <w:rPr>
          <w:rFonts w:cs="Times New Roman"/>
          <w:i w:val="0"/>
          <w:iCs w:val="0"/>
          <w:noProof/>
          <w:sz w:val="22"/>
          <w:szCs w:val="22"/>
        </w:rPr>
      </w:pPr>
      <w:hyperlink w:history="1" w:anchor="_Toc368912285">
        <w:r w:rsidRPr="004F422A" w:rsidR="00873023">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3517915A" w14:textId="77777777">
      <w:pPr>
        <w:pStyle w:val="TOC2"/>
        <w:tabs>
          <w:tab w:val="right" w:leader="dot" w:pos="8630"/>
        </w:tabs>
        <w:rPr>
          <w:rFonts w:cs="Times New Roman"/>
          <w:smallCaps w:val="0"/>
          <w:noProof/>
          <w:sz w:val="22"/>
          <w:szCs w:val="22"/>
        </w:rPr>
      </w:pPr>
      <w:hyperlink w:history="1" w:anchor="_Toc368912286">
        <w:r w:rsidRPr="004F422A" w:rsidR="00873023">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642FE855" w14:textId="77777777">
      <w:pPr>
        <w:pStyle w:val="TOC2"/>
        <w:tabs>
          <w:tab w:val="right" w:leader="dot" w:pos="8630"/>
        </w:tabs>
        <w:rPr>
          <w:rFonts w:cs="Times New Roman"/>
          <w:smallCaps w:val="0"/>
          <w:noProof/>
          <w:sz w:val="22"/>
          <w:szCs w:val="22"/>
        </w:rPr>
      </w:pPr>
      <w:hyperlink w:history="1" w:anchor="_Toc368912287">
        <w:r w:rsidRPr="004F422A" w:rsidR="00873023">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1CF0FF64" w14:textId="77777777">
      <w:pPr>
        <w:pStyle w:val="TOC2"/>
        <w:tabs>
          <w:tab w:val="right" w:leader="dot" w:pos="8630"/>
        </w:tabs>
        <w:rPr>
          <w:rFonts w:cs="Times New Roman"/>
          <w:smallCaps w:val="0"/>
          <w:noProof/>
          <w:sz w:val="22"/>
          <w:szCs w:val="22"/>
        </w:rPr>
      </w:pPr>
      <w:hyperlink w:history="1" w:anchor="_Toc368912288">
        <w:r w:rsidRPr="004F422A" w:rsidR="00873023">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64825221" w14:textId="77777777">
      <w:pPr>
        <w:pStyle w:val="TOC2"/>
        <w:tabs>
          <w:tab w:val="right" w:leader="dot" w:pos="8630"/>
        </w:tabs>
        <w:rPr>
          <w:rFonts w:cs="Times New Roman"/>
          <w:smallCaps w:val="0"/>
          <w:noProof/>
          <w:sz w:val="22"/>
          <w:szCs w:val="22"/>
        </w:rPr>
      </w:pPr>
      <w:hyperlink w:history="1" w:anchor="_Toc368912289">
        <w:r w:rsidRPr="004F422A" w:rsidR="00873023">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76959BAB" w14:textId="77777777">
      <w:pPr>
        <w:pStyle w:val="TOC2"/>
        <w:tabs>
          <w:tab w:val="right" w:leader="dot" w:pos="8630"/>
        </w:tabs>
        <w:rPr>
          <w:rFonts w:cs="Times New Roman"/>
          <w:smallCaps w:val="0"/>
          <w:noProof/>
          <w:sz w:val="22"/>
          <w:szCs w:val="22"/>
        </w:rPr>
      </w:pPr>
      <w:hyperlink w:history="1" w:anchor="_Toc368912290">
        <w:r w:rsidRPr="004F422A" w:rsidR="00873023">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6481ED99" w14:textId="77777777">
      <w:pPr>
        <w:pStyle w:val="TOC2"/>
        <w:tabs>
          <w:tab w:val="right" w:leader="dot" w:pos="8630"/>
        </w:tabs>
        <w:rPr>
          <w:rFonts w:cs="Times New Roman"/>
          <w:smallCaps w:val="0"/>
          <w:noProof/>
          <w:sz w:val="22"/>
          <w:szCs w:val="22"/>
        </w:rPr>
      </w:pPr>
      <w:hyperlink w:history="1" w:anchor="_Toc368912291">
        <w:r w:rsidRPr="004F422A" w:rsidR="00873023">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6784F7CC" w14:textId="77777777">
      <w:pPr>
        <w:pStyle w:val="TOC2"/>
        <w:tabs>
          <w:tab w:val="right" w:leader="dot" w:pos="8630"/>
        </w:tabs>
        <w:rPr>
          <w:rFonts w:cs="Times New Roman"/>
          <w:smallCaps w:val="0"/>
          <w:noProof/>
          <w:sz w:val="22"/>
          <w:szCs w:val="22"/>
        </w:rPr>
      </w:pPr>
      <w:hyperlink w:history="1" w:anchor="_Toc368912292">
        <w:r w:rsidRPr="004F422A" w:rsidR="00873023">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7323388E" w14:textId="77777777">
      <w:pPr>
        <w:pStyle w:val="TOC2"/>
        <w:tabs>
          <w:tab w:val="right" w:leader="dot" w:pos="8630"/>
        </w:tabs>
        <w:rPr>
          <w:rFonts w:cs="Times New Roman"/>
          <w:smallCaps w:val="0"/>
          <w:noProof/>
          <w:sz w:val="22"/>
          <w:szCs w:val="22"/>
        </w:rPr>
      </w:pPr>
      <w:hyperlink w:history="1" w:anchor="_Toc368912293">
        <w:r w:rsidRPr="004F422A" w:rsidR="00873023">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293D8B8F" w14:textId="77777777">
      <w:pPr>
        <w:pStyle w:val="TOC3"/>
        <w:tabs>
          <w:tab w:val="right" w:leader="dot" w:pos="8630"/>
        </w:tabs>
        <w:rPr>
          <w:rFonts w:cs="Times New Roman"/>
          <w:i w:val="0"/>
          <w:iCs w:val="0"/>
          <w:noProof/>
          <w:sz w:val="22"/>
          <w:szCs w:val="22"/>
        </w:rPr>
      </w:pPr>
      <w:hyperlink w:history="1" w:anchor="_Toc368912294">
        <w:r w:rsidRPr="004F422A" w:rsidR="00873023">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391FBD0C" w14:textId="77777777">
      <w:pPr>
        <w:pStyle w:val="TOC3"/>
        <w:tabs>
          <w:tab w:val="right" w:leader="dot" w:pos="8630"/>
        </w:tabs>
        <w:rPr>
          <w:rFonts w:cs="Times New Roman"/>
          <w:i w:val="0"/>
          <w:iCs w:val="0"/>
          <w:noProof/>
          <w:sz w:val="22"/>
          <w:szCs w:val="22"/>
        </w:rPr>
      </w:pPr>
      <w:hyperlink w:history="1" w:anchor="_Toc368912295">
        <w:r w:rsidRPr="004F422A" w:rsidR="00873023">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11A455DF" w14:textId="77777777">
      <w:pPr>
        <w:pStyle w:val="TOC3"/>
        <w:tabs>
          <w:tab w:val="right" w:leader="dot" w:pos="8630"/>
        </w:tabs>
        <w:rPr>
          <w:rFonts w:cs="Times New Roman"/>
          <w:i w:val="0"/>
          <w:iCs w:val="0"/>
          <w:noProof/>
          <w:sz w:val="22"/>
          <w:szCs w:val="22"/>
        </w:rPr>
      </w:pPr>
      <w:hyperlink w:history="1" w:anchor="_Toc368912296">
        <w:r w:rsidRPr="004F422A" w:rsidR="00873023">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687EFDB0" w14:textId="77777777">
      <w:pPr>
        <w:pStyle w:val="TOC3"/>
        <w:tabs>
          <w:tab w:val="right" w:leader="dot" w:pos="8630"/>
        </w:tabs>
        <w:rPr>
          <w:rFonts w:cs="Times New Roman"/>
          <w:i w:val="0"/>
          <w:iCs w:val="0"/>
          <w:noProof/>
          <w:sz w:val="22"/>
          <w:szCs w:val="22"/>
        </w:rPr>
      </w:pPr>
      <w:hyperlink w:history="1" w:anchor="_Toc368912297">
        <w:r w:rsidRPr="004F422A" w:rsidR="00873023">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6AD7332F" w14:textId="77777777">
      <w:pPr>
        <w:pStyle w:val="TOC3"/>
        <w:tabs>
          <w:tab w:val="right" w:leader="dot" w:pos="8630"/>
        </w:tabs>
        <w:rPr>
          <w:rFonts w:cs="Times New Roman"/>
          <w:i w:val="0"/>
          <w:iCs w:val="0"/>
          <w:noProof/>
          <w:sz w:val="22"/>
          <w:szCs w:val="22"/>
        </w:rPr>
      </w:pPr>
      <w:hyperlink w:history="1" w:anchor="_Toc368912298">
        <w:r w:rsidRPr="004F422A" w:rsidR="00873023">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5CD381A4" w14:textId="77777777">
      <w:pPr>
        <w:pStyle w:val="TOC3"/>
        <w:tabs>
          <w:tab w:val="right" w:leader="dot" w:pos="8630"/>
        </w:tabs>
        <w:rPr>
          <w:rFonts w:cs="Times New Roman"/>
          <w:i w:val="0"/>
          <w:iCs w:val="0"/>
          <w:noProof/>
          <w:sz w:val="22"/>
          <w:szCs w:val="22"/>
        </w:rPr>
      </w:pPr>
      <w:hyperlink w:history="1" w:anchor="_Toc368912299">
        <w:r w:rsidRPr="004F422A" w:rsidR="00873023">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39215C40" w14:textId="77777777">
      <w:pPr>
        <w:pStyle w:val="TOC1"/>
        <w:tabs>
          <w:tab w:val="right" w:leader="dot" w:pos="8630"/>
        </w:tabs>
        <w:rPr>
          <w:rFonts w:cs="Times New Roman"/>
          <w:b w:val="0"/>
          <w:bCs w:val="0"/>
          <w:caps w:val="0"/>
          <w:noProof/>
          <w:sz w:val="22"/>
          <w:szCs w:val="22"/>
        </w:rPr>
      </w:pPr>
      <w:hyperlink w:history="1" w:anchor="_Toc368912300">
        <w:r w:rsidRPr="004F422A" w:rsidR="00873023">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4FDCDDC3" w14:textId="77777777">
      <w:pPr>
        <w:pStyle w:val="TOC2"/>
        <w:tabs>
          <w:tab w:val="right" w:leader="dot" w:pos="8630"/>
        </w:tabs>
        <w:rPr>
          <w:rFonts w:cs="Times New Roman"/>
          <w:smallCaps w:val="0"/>
          <w:noProof/>
          <w:sz w:val="22"/>
          <w:szCs w:val="22"/>
        </w:rPr>
      </w:pPr>
      <w:hyperlink w:history="1" w:anchor="_Toc368912301">
        <w:r w:rsidRPr="004F422A" w:rsidR="00873023">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67346BDC" w14:textId="77777777">
      <w:pPr>
        <w:pStyle w:val="TOC2"/>
        <w:tabs>
          <w:tab w:val="right" w:leader="dot" w:pos="8630"/>
        </w:tabs>
        <w:rPr>
          <w:rFonts w:cs="Times New Roman"/>
          <w:smallCaps w:val="0"/>
          <w:noProof/>
          <w:sz w:val="22"/>
          <w:szCs w:val="22"/>
        </w:rPr>
      </w:pPr>
      <w:hyperlink w:history="1" w:anchor="_Toc368912302">
        <w:r w:rsidRPr="004F422A" w:rsidR="00873023">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611AD7F2" w14:textId="77777777">
      <w:pPr>
        <w:pStyle w:val="TOC2"/>
        <w:tabs>
          <w:tab w:val="right" w:leader="dot" w:pos="8630"/>
        </w:tabs>
        <w:rPr>
          <w:rFonts w:cs="Times New Roman"/>
          <w:smallCaps w:val="0"/>
          <w:noProof/>
          <w:sz w:val="22"/>
          <w:szCs w:val="22"/>
        </w:rPr>
      </w:pPr>
      <w:hyperlink w:history="1" w:anchor="_Toc368912303">
        <w:r w:rsidRPr="004F422A" w:rsidR="00873023">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5DDB56DF" w14:textId="77777777">
      <w:pPr>
        <w:pStyle w:val="TOC2"/>
        <w:tabs>
          <w:tab w:val="right" w:leader="dot" w:pos="8630"/>
        </w:tabs>
        <w:rPr>
          <w:rFonts w:cs="Times New Roman"/>
          <w:smallCaps w:val="0"/>
          <w:noProof/>
          <w:sz w:val="22"/>
          <w:szCs w:val="22"/>
        </w:rPr>
      </w:pPr>
      <w:hyperlink w:history="1" w:anchor="_Toc368912304">
        <w:r w:rsidRPr="004F422A" w:rsidR="00873023">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42A0A1CC" w14:textId="77777777">
      <w:pPr>
        <w:pStyle w:val="TOC3"/>
        <w:tabs>
          <w:tab w:val="right" w:leader="dot" w:pos="8630"/>
        </w:tabs>
        <w:rPr>
          <w:rFonts w:cs="Times New Roman"/>
          <w:i w:val="0"/>
          <w:iCs w:val="0"/>
          <w:noProof/>
          <w:sz w:val="22"/>
          <w:szCs w:val="22"/>
        </w:rPr>
      </w:pPr>
      <w:hyperlink w:history="1" w:anchor="_Toc368912305">
        <w:r w:rsidRPr="004F422A" w:rsidR="00873023">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276BE175" w14:textId="77777777">
      <w:pPr>
        <w:pStyle w:val="TOC3"/>
        <w:tabs>
          <w:tab w:val="right" w:leader="dot" w:pos="8630"/>
        </w:tabs>
        <w:rPr>
          <w:rFonts w:cs="Times New Roman"/>
          <w:i w:val="0"/>
          <w:iCs w:val="0"/>
          <w:noProof/>
          <w:sz w:val="22"/>
          <w:szCs w:val="22"/>
        </w:rPr>
      </w:pPr>
      <w:hyperlink w:history="1" w:anchor="_Toc368912306">
        <w:r w:rsidRPr="004F422A" w:rsidR="00873023">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70B510E1" w14:textId="77777777">
      <w:pPr>
        <w:pStyle w:val="TOC3"/>
        <w:tabs>
          <w:tab w:val="right" w:leader="dot" w:pos="8630"/>
        </w:tabs>
        <w:rPr>
          <w:rFonts w:cs="Times New Roman"/>
          <w:i w:val="0"/>
          <w:iCs w:val="0"/>
          <w:noProof/>
          <w:sz w:val="22"/>
          <w:szCs w:val="22"/>
        </w:rPr>
      </w:pPr>
      <w:hyperlink w:history="1" w:anchor="_Toc368912307">
        <w:r w:rsidRPr="004F422A" w:rsidR="00873023">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6D557D99" w14:textId="77777777">
      <w:pPr>
        <w:pStyle w:val="TOC3"/>
        <w:tabs>
          <w:tab w:val="right" w:leader="dot" w:pos="8630"/>
        </w:tabs>
        <w:rPr>
          <w:rFonts w:cs="Times New Roman"/>
          <w:i w:val="0"/>
          <w:iCs w:val="0"/>
          <w:noProof/>
          <w:sz w:val="22"/>
          <w:szCs w:val="22"/>
        </w:rPr>
      </w:pPr>
      <w:hyperlink w:history="1" w:anchor="_Toc368912308">
        <w:r w:rsidRPr="004F422A" w:rsidR="00873023">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03C04C26" w14:textId="77777777">
      <w:pPr>
        <w:pStyle w:val="TOC3"/>
        <w:tabs>
          <w:tab w:val="right" w:leader="dot" w:pos="8630"/>
        </w:tabs>
        <w:rPr>
          <w:rFonts w:cs="Times New Roman"/>
          <w:i w:val="0"/>
          <w:iCs w:val="0"/>
          <w:noProof/>
          <w:sz w:val="22"/>
          <w:szCs w:val="22"/>
        </w:rPr>
      </w:pPr>
      <w:hyperlink w:history="1" w:anchor="_Toc368912309">
        <w:r w:rsidRPr="004F422A" w:rsidR="00873023">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03360122" w14:textId="77777777">
      <w:pPr>
        <w:pStyle w:val="TOC3"/>
        <w:tabs>
          <w:tab w:val="right" w:leader="dot" w:pos="8630"/>
        </w:tabs>
        <w:rPr>
          <w:rFonts w:cs="Times New Roman"/>
          <w:i w:val="0"/>
          <w:iCs w:val="0"/>
          <w:noProof/>
          <w:sz w:val="22"/>
          <w:szCs w:val="22"/>
        </w:rPr>
      </w:pPr>
      <w:hyperlink w:history="1" w:anchor="_Toc368912310">
        <w:r w:rsidRPr="004F422A" w:rsidR="00873023">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49D63916" w14:textId="77777777">
      <w:pPr>
        <w:pStyle w:val="TOC3"/>
        <w:tabs>
          <w:tab w:val="right" w:leader="dot" w:pos="8630"/>
        </w:tabs>
        <w:rPr>
          <w:rFonts w:cs="Times New Roman"/>
          <w:i w:val="0"/>
          <w:iCs w:val="0"/>
          <w:noProof/>
          <w:sz w:val="22"/>
          <w:szCs w:val="22"/>
        </w:rPr>
      </w:pPr>
      <w:hyperlink w:history="1" w:anchor="_Toc368912311">
        <w:r w:rsidRPr="004F422A" w:rsidR="00873023">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3A58E2A0" w14:textId="77777777">
      <w:pPr>
        <w:pStyle w:val="TOC2"/>
        <w:tabs>
          <w:tab w:val="right" w:leader="dot" w:pos="8630"/>
        </w:tabs>
        <w:rPr>
          <w:rFonts w:cs="Times New Roman"/>
          <w:smallCaps w:val="0"/>
          <w:noProof/>
          <w:sz w:val="22"/>
          <w:szCs w:val="22"/>
        </w:rPr>
      </w:pPr>
      <w:hyperlink w:history="1" w:anchor="_Toc368912312">
        <w:r w:rsidRPr="004F422A" w:rsidR="00873023">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7EFAF89A" w14:textId="77777777">
      <w:pPr>
        <w:pStyle w:val="TOC3"/>
        <w:tabs>
          <w:tab w:val="right" w:leader="dot" w:pos="8630"/>
        </w:tabs>
        <w:rPr>
          <w:rFonts w:cs="Times New Roman"/>
          <w:i w:val="0"/>
          <w:iCs w:val="0"/>
          <w:noProof/>
          <w:sz w:val="22"/>
          <w:szCs w:val="22"/>
        </w:rPr>
      </w:pPr>
      <w:hyperlink w:history="1" w:anchor="_Toc368912313">
        <w:r w:rsidRPr="004F422A" w:rsidR="00873023">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7D201C09" w14:textId="77777777">
      <w:pPr>
        <w:pStyle w:val="TOC3"/>
        <w:tabs>
          <w:tab w:val="right" w:leader="dot" w:pos="8630"/>
        </w:tabs>
        <w:rPr>
          <w:rFonts w:cs="Times New Roman"/>
          <w:i w:val="0"/>
          <w:iCs w:val="0"/>
          <w:noProof/>
          <w:sz w:val="22"/>
          <w:szCs w:val="22"/>
        </w:rPr>
      </w:pPr>
      <w:hyperlink w:history="1" w:anchor="_Toc368912314">
        <w:r w:rsidRPr="004F422A" w:rsidR="00873023">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53E07B48" w14:textId="77777777">
      <w:pPr>
        <w:pStyle w:val="TOC3"/>
        <w:tabs>
          <w:tab w:val="right" w:leader="dot" w:pos="8630"/>
        </w:tabs>
        <w:rPr>
          <w:rFonts w:cs="Times New Roman"/>
          <w:i w:val="0"/>
          <w:iCs w:val="0"/>
          <w:noProof/>
          <w:sz w:val="22"/>
          <w:szCs w:val="22"/>
        </w:rPr>
      </w:pPr>
      <w:hyperlink w:history="1" w:anchor="_Toc368912315">
        <w:r w:rsidRPr="004F422A" w:rsidR="00873023">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65E6564A" w14:textId="77777777">
      <w:pPr>
        <w:pStyle w:val="TOC3"/>
        <w:tabs>
          <w:tab w:val="right" w:leader="dot" w:pos="8630"/>
        </w:tabs>
        <w:rPr>
          <w:rFonts w:cs="Times New Roman"/>
          <w:i w:val="0"/>
          <w:iCs w:val="0"/>
          <w:noProof/>
          <w:sz w:val="22"/>
          <w:szCs w:val="22"/>
        </w:rPr>
      </w:pPr>
      <w:hyperlink w:history="1" w:anchor="_Toc368912316">
        <w:r w:rsidRPr="004F422A" w:rsidR="00873023">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50894C9E" w14:textId="77777777">
      <w:pPr>
        <w:pStyle w:val="TOC1"/>
        <w:tabs>
          <w:tab w:val="right" w:leader="dot" w:pos="8630"/>
        </w:tabs>
        <w:rPr>
          <w:rFonts w:cs="Times New Roman"/>
          <w:b w:val="0"/>
          <w:bCs w:val="0"/>
          <w:caps w:val="0"/>
          <w:noProof/>
          <w:sz w:val="22"/>
          <w:szCs w:val="22"/>
        </w:rPr>
      </w:pPr>
      <w:hyperlink w:history="1" w:anchor="_Toc368912317">
        <w:r w:rsidRPr="004F422A" w:rsidR="00873023">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5C45AF" w14:paraId="3E4D2D47" w14:textId="77777777">
      <w:pPr>
        <w:pStyle w:val="TOC1"/>
        <w:tabs>
          <w:tab w:val="right" w:leader="dot" w:pos="8630"/>
        </w:tabs>
        <w:rPr>
          <w:rFonts w:cs="Times New Roman"/>
          <w:b w:val="0"/>
          <w:bCs w:val="0"/>
          <w:caps w:val="0"/>
          <w:noProof/>
          <w:sz w:val="22"/>
          <w:szCs w:val="22"/>
        </w:rPr>
      </w:pPr>
      <w:hyperlink w:history="1" w:anchor="_Toc368912318">
        <w:r w:rsidRPr="004F422A" w:rsidR="00873023">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653A0C" w:rsidP="00653A0C" w:rsidRDefault="005D2662" w14:paraId="31CEDB81" w14:textId="77777777">
      <w:pPr>
        <w:pStyle w:val="Heading1"/>
        <w:numPr>
          <w:ilvl w:val="0"/>
          <w:numId w:val="0"/>
        </w:numPr>
        <w:ind w:left="403"/>
      </w:pPr>
      <w:r>
        <w:fldChar w:fldCharType="end"/>
      </w:r>
      <w:bookmarkStart w:name="_Toc207768238" w:id="5"/>
    </w:p>
    <w:p w:rsidRPr="003602B9" w:rsidR="009B0A63" w:rsidP="00653A0C" w:rsidRDefault="00653A0C" w14:paraId="67C7AE1D" w14:textId="77777777">
      <w:pPr>
        <w:pStyle w:val="Heading1"/>
        <w:rPr/>
      </w:pPr>
      <w:r>
        <w:br w:type="page"/>
      </w:r>
      <w:bookmarkStart w:name="_Toc368912248" w:id="6"/>
      <w:r w:rsidR="009B0A63">
        <w:rPr/>
        <w:t>In</w:t>
      </w:r>
      <w:r w:rsidR="009B0A63">
        <w:rPr/>
        <w:t>troduction</w:t>
      </w:r>
      <w:bookmarkEnd w:id="5"/>
      <w:bookmarkEnd w:id="6"/>
    </w:p>
    <w:p w:rsidR="00AD7FE2" w:rsidP="00AD7FE2" w:rsidRDefault="00AD7FE2" w14:paraId="60FD4D54" w14:textId="0DA7C2CD">
      <w:pPr>
        <w:pStyle w:val="BodyText"/>
        <w:ind w:left="720"/>
        <w:rPr>
          <w:rStyle w:val="normaltextrun"/>
          <w:color w:val="000000"/>
          <w:sz w:val="22"/>
          <w:szCs w:val="22"/>
          <w:shd w:val="clear" w:color="auto" w:fill="FFFFFF"/>
        </w:rPr>
      </w:pPr>
      <w:r>
        <w:rPr>
          <w:rStyle w:val="normaltextrun"/>
          <w:b/>
          <w:bCs/>
          <w:color w:val="000000"/>
          <w:sz w:val="22"/>
          <w:szCs w:val="22"/>
          <w:shd w:val="clear" w:color="auto" w:fill="FFFFFF"/>
        </w:rPr>
        <w:t>A port scanner</w:t>
      </w:r>
      <w:r>
        <w:rPr>
          <w:rStyle w:val="normaltextrun"/>
          <w:color w:val="000000"/>
          <w:sz w:val="22"/>
          <w:szCs w:val="22"/>
          <w:shd w:val="clear" w:color="auto" w:fill="FFFFFF"/>
        </w:rPr>
        <w:t xml:space="preserve"> tool can scan network ports to identify their connectivity details and display the results to the user in real time. This tool plays an important role in </w:t>
      </w:r>
      <w:r w:rsidRPr="000C4829">
        <w:rPr>
          <w:rStyle w:val="normaltextrun"/>
          <w:bCs/>
          <w:color w:val="000000"/>
          <w:sz w:val="22"/>
          <w:szCs w:val="22"/>
          <w:shd w:val="clear" w:color="auto" w:fill="FFFFFF"/>
        </w:rPr>
        <w:t>improving network security</w:t>
      </w:r>
      <w:r>
        <w:rPr>
          <w:rStyle w:val="normaltextrun"/>
          <w:color w:val="000000"/>
          <w:sz w:val="22"/>
          <w:szCs w:val="22"/>
          <w:shd w:val="clear" w:color="auto" w:fill="FFFFFF"/>
        </w:rPr>
        <w:t> as it provides complete visibility and control over network ports. Since ports play a crucial part in enabling network communication, the visibility offered by network port scanners helps you identify unauthorized port access, malicious services running in them, and block suspicious ports.</w:t>
      </w:r>
    </w:p>
    <w:p w:rsidRPr="00AD7FE2" w:rsidR="00AD7FE2" w:rsidP="00AD7FE2" w:rsidRDefault="009A63C1" w14:paraId="77E8EC8A" w14:textId="245AD6E4">
      <w:pPr>
        <w:pStyle w:val="BodyText"/>
        <w:ind w:left="720"/>
      </w:pPr>
      <w:r>
        <w:rPr>
          <w:rStyle w:val="normaltextrun"/>
          <w:color w:val="000000"/>
          <w:sz w:val="22"/>
          <w:szCs w:val="22"/>
          <w:shd w:val="clear" w:color="auto" w:fill="FFFFFF"/>
        </w:rPr>
        <w:t xml:space="preserve">This project is using CLI to perform. </w:t>
      </w:r>
      <w:r w:rsidR="00AD7FE2">
        <w:rPr>
          <w:rStyle w:val="normaltextrun"/>
          <w:color w:val="000000"/>
          <w:sz w:val="22"/>
          <w:szCs w:val="22"/>
          <w:shd w:val="clear" w:color="auto" w:fill="FFFFFF"/>
        </w:rPr>
        <w:t>Port scanners also play an important role in </w:t>
      </w:r>
      <w:r w:rsidRPr="000C4829" w:rsidR="00AD7FE2">
        <w:rPr>
          <w:rStyle w:val="normaltextrun"/>
          <w:bCs/>
          <w:color w:val="000000"/>
          <w:sz w:val="22"/>
          <w:szCs w:val="22"/>
          <w:shd w:val="clear" w:color="auto" w:fill="FFFFFF"/>
        </w:rPr>
        <w:t>analyzing network resource usage</w:t>
      </w:r>
      <w:r w:rsidR="00AD7FE2">
        <w:rPr>
          <w:rStyle w:val="normaltextrun"/>
          <w:color w:val="000000"/>
          <w:sz w:val="22"/>
          <w:szCs w:val="22"/>
          <w:shd w:val="clear" w:color="auto" w:fill="FFFFFF"/>
        </w:rPr>
        <w:t xml:space="preserve">. It scans your network ports and displays the number of available ports, used ports, and device details for accessing a port such as its IP and MAC addresses. This helps you better track resource usage and enhance capacity planning. </w:t>
      </w:r>
      <w:r w:rsidRPr="00AD7FE2" w:rsidR="00AD7FE2">
        <w:rPr>
          <w:rStyle w:val="normaltextrun"/>
          <w:color w:val="000000"/>
          <w:sz w:val="22"/>
          <w:szCs w:val="22"/>
          <w:shd w:val="clear" w:color="auto" w:fill="FFFFFF"/>
        </w:rPr>
        <w:t>Ports are communication endpoints that connect network devices.</w:t>
      </w:r>
      <w:r w:rsidRPr="00FC43EB" w:rsidR="00FC43EB">
        <w:t xml:space="preserve"> </w:t>
      </w:r>
      <w:r w:rsidRPr="00FC43EB" w:rsidR="00FC43EB">
        <w:rPr>
          <w:rStyle w:val="normaltextrun"/>
          <w:color w:val="000000"/>
          <w:sz w:val="22"/>
          <w:szCs w:val="22"/>
          <w:shd w:val="clear" w:color="auto" w:fill="FFFFFF"/>
        </w:rPr>
        <w:t>The general protocols used for port scanning are TCP (transmission control protocol) and UDP (user datagram protocol). They are both data transmission methods for the internet but have different mechanisms.</w:t>
      </w:r>
    </w:p>
    <w:p w:rsidR="009B0A63" w:rsidP="009B0A63" w:rsidRDefault="009B0A63" w14:paraId="3CCC59F2" w14:textId="77777777">
      <w:pPr>
        <w:pStyle w:val="Heading2"/>
        <w:rPr/>
      </w:pPr>
      <w:bookmarkStart w:name="_Toc207768239" w:id="7"/>
      <w:bookmarkStart w:name="_Toc368912249" w:id="8"/>
      <w:r w:rsidR="009B0A63">
        <w:rPr/>
        <w:t>Intended Audience</w:t>
      </w:r>
      <w:bookmarkEnd w:id="7"/>
      <w:bookmarkEnd w:id="8"/>
    </w:p>
    <w:p w:rsidRPr="003602B9" w:rsidR="009B0A63" w:rsidP="009B0A63" w:rsidRDefault="009B0A63" w14:paraId="458D7DC5" w14:textId="77777777">
      <w:pPr>
        <w:ind w:left="576"/>
        <w:jc w:val="both"/>
        <w:rPr>
          <w:rFonts w:ascii="Arial" w:hAnsi="Arial" w:cs="Arial"/>
          <w:bCs/>
        </w:rPr>
      </w:pPr>
    </w:p>
    <w:tbl>
      <w:tblPr>
        <w:tblW w:w="0" w:type="auto"/>
        <w:tblInd w:w="623" w:type="dxa"/>
        <w:tblLayout w:type="fixed"/>
        <w:tblLook w:val="0000" w:firstRow="0" w:lastRow="0" w:firstColumn="0" w:lastColumn="0" w:noHBand="0" w:noVBand="0"/>
      </w:tblPr>
      <w:tblGrid>
        <w:gridCol w:w="3960"/>
        <w:gridCol w:w="4730"/>
      </w:tblGrid>
      <w:tr w:rsidRPr="003602B9" w:rsidR="009B0A63" w:rsidTr="00140A70" w14:paraId="38C1A089" w14:textId="77777777">
        <w:tc>
          <w:tcPr>
            <w:tcW w:w="3960" w:type="dxa"/>
            <w:tcBorders>
              <w:top w:val="single" w:color="000000" w:sz="4" w:space="0"/>
              <w:left w:val="single" w:color="000000" w:sz="4" w:space="0"/>
              <w:bottom w:val="single" w:color="000000" w:sz="4" w:space="0"/>
            </w:tcBorders>
          </w:tcPr>
          <w:p w:rsidRPr="003602B9" w:rsidR="009B0A63" w:rsidP="00140A70" w:rsidRDefault="00FC43EB" w14:paraId="601ED1FF" w14:textId="38CD06B2">
            <w:pPr>
              <w:snapToGrid w:val="0"/>
              <w:rPr>
                <w:rFonts w:ascii="Arial" w:hAnsi="Arial" w:cs="Arial"/>
              </w:rPr>
            </w:pPr>
            <w:r>
              <w:rPr>
                <w:rFonts w:ascii="Arial" w:hAnsi="Arial" w:cs="Arial"/>
              </w:rPr>
              <w:t>Network administrators</w:t>
            </w:r>
          </w:p>
        </w:tc>
        <w:tc>
          <w:tcPr>
            <w:tcW w:w="4730" w:type="dxa"/>
            <w:tcBorders>
              <w:top w:val="single" w:color="000000" w:sz="4" w:space="0"/>
              <w:left w:val="single" w:color="000000" w:sz="4" w:space="0"/>
              <w:bottom w:val="single" w:color="000000" w:sz="4" w:space="0"/>
              <w:right w:val="single" w:color="000000" w:sz="4" w:space="0"/>
            </w:tcBorders>
          </w:tcPr>
          <w:p w:rsidRPr="003602B9" w:rsidR="009B0A63" w:rsidP="00140A70" w:rsidRDefault="009B0A63" w14:paraId="196AFEE7" w14:textId="77777777">
            <w:pPr>
              <w:snapToGrid w:val="0"/>
              <w:rPr>
                <w:rFonts w:ascii="Arial" w:hAnsi="Arial" w:cs="Arial"/>
              </w:rPr>
            </w:pPr>
          </w:p>
        </w:tc>
      </w:tr>
      <w:tr w:rsidRPr="003602B9" w:rsidR="009B0A63" w:rsidTr="00140A70" w14:paraId="46D95163" w14:textId="77777777">
        <w:tc>
          <w:tcPr>
            <w:tcW w:w="3960" w:type="dxa"/>
            <w:tcBorders>
              <w:left w:val="single" w:color="000000" w:sz="4" w:space="0"/>
              <w:bottom w:val="single" w:color="000000" w:sz="4" w:space="0"/>
            </w:tcBorders>
          </w:tcPr>
          <w:p w:rsidRPr="003602B9" w:rsidR="009B0A63" w:rsidP="00140A70" w:rsidRDefault="009B0A63" w14:paraId="77387F95" w14:textId="77777777">
            <w:pPr>
              <w:snapToGrid w:val="0"/>
              <w:rPr>
                <w:rFonts w:ascii="Arial" w:hAnsi="Arial" w:cs="Arial"/>
              </w:rPr>
            </w:pPr>
          </w:p>
        </w:tc>
        <w:tc>
          <w:tcPr>
            <w:tcW w:w="4730" w:type="dxa"/>
            <w:tcBorders>
              <w:left w:val="single" w:color="000000" w:sz="4" w:space="0"/>
              <w:bottom w:val="single" w:color="000000" w:sz="4" w:space="0"/>
              <w:right w:val="single" w:color="000000" w:sz="4" w:space="0"/>
            </w:tcBorders>
          </w:tcPr>
          <w:p w:rsidRPr="003602B9" w:rsidR="009B0A63" w:rsidP="00140A70" w:rsidRDefault="009B0A63" w14:paraId="4D8372D6" w14:textId="77777777">
            <w:pPr>
              <w:snapToGrid w:val="0"/>
              <w:rPr>
                <w:rFonts w:ascii="Arial" w:hAnsi="Arial" w:cs="Arial"/>
              </w:rPr>
            </w:pPr>
          </w:p>
        </w:tc>
      </w:tr>
    </w:tbl>
    <w:p w:rsidRPr="003602B9" w:rsidR="009B0A63" w:rsidP="009B0A63" w:rsidRDefault="009B0A63" w14:paraId="1A140E0C" w14:textId="77777777">
      <w:pPr>
        <w:ind w:left="576"/>
        <w:jc w:val="both"/>
        <w:rPr>
          <w:rFonts w:ascii="Arial" w:hAnsi="Arial" w:cs="Arial"/>
        </w:rPr>
      </w:pPr>
    </w:p>
    <w:p w:rsidR="009B0A63" w:rsidP="009B0A63" w:rsidRDefault="009B0A63" w14:paraId="0E6B95FD" w14:textId="77777777">
      <w:pPr>
        <w:pStyle w:val="Heading2"/>
        <w:rPr/>
      </w:pPr>
      <w:bookmarkStart w:name="_Toc207768240" w:id="9"/>
      <w:bookmarkStart w:name="_Toc368912250" w:id="10"/>
      <w:r w:rsidR="009B0A63">
        <w:rPr/>
        <w:t>Acronyms/Abbreviations</w:t>
      </w:r>
      <w:bookmarkEnd w:id="9"/>
      <w:bookmarkEnd w:id="10"/>
    </w:p>
    <w:p w:rsidRPr="003602B9" w:rsidR="009B0A63" w:rsidP="009B0A63" w:rsidRDefault="009B0A63" w14:paraId="6B2303AD" w14:textId="77777777">
      <w:pPr>
        <w:rPr>
          <w:rFonts w:ascii="Arial" w:hAnsi="Arial" w:cs="Arial"/>
        </w:rPr>
      </w:pPr>
    </w:p>
    <w:tbl>
      <w:tblPr>
        <w:tblW w:w="0" w:type="auto"/>
        <w:tblInd w:w="643" w:type="dxa"/>
        <w:tblLayout w:type="fixed"/>
        <w:tblLook w:val="0000" w:firstRow="0" w:lastRow="0" w:firstColumn="0" w:lastColumn="0" w:noHBand="0" w:noVBand="0"/>
      </w:tblPr>
      <w:tblGrid>
        <w:gridCol w:w="1620"/>
        <w:gridCol w:w="7030"/>
      </w:tblGrid>
      <w:tr w:rsidRPr="003602B9" w:rsidR="009B0A63" w:rsidTr="5656DF2C" w14:paraId="774519AC" w14:textId="77777777">
        <w:tc>
          <w:tcPr>
            <w:tcW w:w="1620" w:type="dxa"/>
            <w:tcBorders>
              <w:top w:val="single" w:color="000000" w:themeColor="text1" w:sz="4" w:space="0"/>
              <w:left w:val="single" w:color="000000" w:themeColor="text1" w:sz="4" w:space="0"/>
              <w:bottom w:val="single" w:color="000000" w:themeColor="text1" w:sz="4" w:space="0"/>
            </w:tcBorders>
            <w:tcMar/>
          </w:tcPr>
          <w:p w:rsidRPr="003602B9" w:rsidR="009B0A63" w:rsidP="00140A70" w:rsidRDefault="009A63C1" w14:paraId="3950F930" w14:textId="247CEACC">
            <w:pPr>
              <w:snapToGrid w:val="0"/>
              <w:spacing w:line="240" w:lineRule="exact"/>
              <w:ind w:right="-21"/>
              <w:rPr>
                <w:rFonts w:ascii="Arial" w:hAnsi="Arial" w:cs="Arial"/>
              </w:rPr>
            </w:pPr>
            <w:r>
              <w:rPr>
                <w:rFonts w:ascii="Arial" w:hAnsi="Arial" w:cs="Arial"/>
              </w:rPr>
              <w:t>CLI</w:t>
            </w:r>
          </w:p>
        </w:tc>
        <w:tc>
          <w:tcPr>
            <w:tcW w:w="70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2B9" w:rsidR="009B0A63" w:rsidP="5656DF2C" w:rsidRDefault="009B0A63" w14:paraId="72746B4B" w14:textId="29E8A6A0">
            <w:pPr>
              <w:snapToGrid w:val="0"/>
              <w:spacing w:line="240" w:lineRule="exact"/>
              <w:ind w:right="691"/>
              <w:jc w:val="both"/>
              <w:rPr>
                <w:rFonts w:ascii="Arial" w:hAnsi="Arial" w:cs="Arial"/>
              </w:rPr>
            </w:pPr>
            <w:r w:rsidRPr="5656DF2C" w:rsidR="287BC74C">
              <w:rPr>
                <w:rFonts w:ascii="Arial" w:hAnsi="Arial" w:cs="Arial"/>
              </w:rPr>
              <w:t>Command Line Interface</w:t>
            </w:r>
          </w:p>
        </w:tc>
      </w:tr>
      <w:tr w:rsidRPr="003602B9" w:rsidR="009B0A63" w:rsidTr="5656DF2C" w14:paraId="6211BDFE" w14:textId="77777777">
        <w:tc>
          <w:tcPr>
            <w:tcW w:w="1620" w:type="dxa"/>
            <w:tcBorders>
              <w:left w:val="single" w:color="000000" w:themeColor="text1" w:sz="4" w:space="0"/>
              <w:bottom w:val="single" w:color="000000" w:themeColor="text1" w:sz="4" w:space="0"/>
            </w:tcBorders>
            <w:tcMar/>
          </w:tcPr>
          <w:p w:rsidRPr="003602B9" w:rsidR="009B0A63" w:rsidP="00140A70" w:rsidRDefault="009A63C1" w14:paraId="30F6DE63" w14:textId="60DD0AAE">
            <w:pPr>
              <w:snapToGrid w:val="0"/>
              <w:spacing w:line="240" w:lineRule="exact"/>
              <w:ind w:right="-21"/>
              <w:rPr>
                <w:rFonts w:ascii="Arial" w:hAnsi="Arial" w:cs="Arial"/>
              </w:rPr>
            </w:pPr>
            <w:r w:rsidRPr="5656DF2C" w:rsidR="287BC74C">
              <w:rPr>
                <w:rFonts w:ascii="Arial" w:hAnsi="Arial" w:cs="Arial"/>
              </w:rPr>
              <w:t>netstat</w:t>
            </w:r>
          </w:p>
        </w:tc>
        <w:tc>
          <w:tcPr>
            <w:tcW w:w="7030" w:type="dxa"/>
            <w:tcBorders>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09BE3C08" w14:textId="281684F1">
            <w:pPr>
              <w:snapToGrid w:val="0"/>
              <w:spacing w:line="240" w:lineRule="exact"/>
              <w:ind w:right="691"/>
              <w:rPr>
                <w:rFonts w:ascii="Arial" w:hAnsi="Arial" w:cs="Arial"/>
              </w:rPr>
            </w:pPr>
            <w:r w:rsidRPr="5656DF2C" w:rsidR="287BC74C">
              <w:rPr>
                <w:rFonts w:ascii="Arial" w:hAnsi="Arial" w:cs="Arial"/>
              </w:rPr>
              <w:t>Network Statistics</w:t>
            </w:r>
          </w:p>
        </w:tc>
      </w:tr>
      <w:tr w:rsidRPr="003602B9" w:rsidR="009B0A63" w:rsidTr="5656DF2C" w14:paraId="31DCD6F2" w14:textId="77777777">
        <w:tc>
          <w:tcPr>
            <w:tcW w:w="1620" w:type="dxa"/>
            <w:tcBorders>
              <w:left w:val="single" w:color="000000" w:themeColor="text1" w:sz="4" w:space="0"/>
              <w:bottom w:val="single" w:color="000000" w:themeColor="text1" w:sz="4" w:space="0"/>
            </w:tcBorders>
            <w:tcMar/>
          </w:tcPr>
          <w:p w:rsidRPr="003602B9" w:rsidR="009B0A63" w:rsidP="00140A70" w:rsidRDefault="009A63C1" w14:paraId="5DB2B73A" w14:textId="5ECA5512">
            <w:pPr>
              <w:snapToGrid w:val="0"/>
              <w:spacing w:line="240" w:lineRule="exact"/>
              <w:ind w:right="-21"/>
              <w:rPr>
                <w:rFonts w:ascii="Arial" w:hAnsi="Arial" w:cs="Arial"/>
              </w:rPr>
            </w:pPr>
          </w:p>
        </w:tc>
        <w:tc>
          <w:tcPr>
            <w:tcW w:w="7030" w:type="dxa"/>
            <w:tcBorders>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2C2C12E0" w14:textId="77777777">
            <w:pPr>
              <w:snapToGrid w:val="0"/>
              <w:spacing w:line="240" w:lineRule="exact"/>
              <w:ind w:right="691"/>
              <w:rPr>
                <w:rFonts w:ascii="Arial" w:hAnsi="Arial" w:cs="Arial"/>
              </w:rPr>
            </w:pPr>
          </w:p>
        </w:tc>
      </w:tr>
      <w:tr w:rsidRPr="003602B9" w:rsidR="009B0A63" w:rsidTr="5656DF2C" w14:paraId="6AF76BC2" w14:textId="77777777">
        <w:tc>
          <w:tcPr>
            <w:tcW w:w="1620" w:type="dxa"/>
            <w:tcBorders>
              <w:left w:val="single" w:color="000000" w:themeColor="text1" w:sz="4" w:space="0"/>
              <w:bottom w:val="single" w:color="000000" w:themeColor="text1" w:sz="4" w:space="0"/>
            </w:tcBorders>
            <w:tcMar/>
          </w:tcPr>
          <w:p w:rsidRPr="003602B9" w:rsidR="009B0A63" w:rsidP="00140A70" w:rsidRDefault="009B0A63" w14:paraId="002EC4E7" w14:textId="77777777">
            <w:pPr>
              <w:snapToGrid w:val="0"/>
              <w:spacing w:line="240" w:lineRule="exact"/>
              <w:ind w:right="-21"/>
              <w:rPr>
                <w:rFonts w:ascii="Arial" w:hAnsi="Arial" w:cs="Arial"/>
              </w:rPr>
            </w:pPr>
          </w:p>
        </w:tc>
        <w:tc>
          <w:tcPr>
            <w:tcW w:w="7030" w:type="dxa"/>
            <w:tcBorders>
              <w:left w:val="single" w:color="000000" w:themeColor="text1" w:sz="4" w:space="0"/>
              <w:bottom w:val="single" w:color="000000" w:themeColor="text1" w:sz="4" w:space="0"/>
              <w:right w:val="single" w:color="000000" w:themeColor="text1" w:sz="4" w:space="0"/>
            </w:tcBorders>
            <w:tcMar/>
          </w:tcPr>
          <w:p w:rsidRPr="003602B9" w:rsidR="009B0A63" w:rsidP="00140A70" w:rsidRDefault="009B0A63" w14:paraId="1D44943B" w14:textId="77777777">
            <w:pPr>
              <w:snapToGrid w:val="0"/>
              <w:spacing w:line="240" w:lineRule="exact"/>
              <w:ind w:right="691"/>
              <w:rPr>
                <w:rFonts w:ascii="Arial" w:hAnsi="Arial" w:cs="Arial"/>
              </w:rPr>
            </w:pPr>
          </w:p>
        </w:tc>
      </w:tr>
    </w:tbl>
    <w:p w:rsidRPr="003602B9" w:rsidR="009B0A63" w:rsidP="009B0A63" w:rsidRDefault="009B0A63" w14:paraId="30EDCEEA" w14:textId="77777777">
      <w:pPr>
        <w:rPr>
          <w:rFonts w:ascii="Arial" w:hAnsi="Arial" w:cs="Arial"/>
        </w:rPr>
      </w:pPr>
    </w:p>
    <w:p w:rsidR="009B0A63" w:rsidP="009B0A63" w:rsidRDefault="009B0A63" w14:paraId="2E27ADF7" w14:textId="77777777">
      <w:pPr>
        <w:pStyle w:val="Heading2"/>
        <w:rPr/>
      </w:pPr>
      <w:bookmarkStart w:name="_Toc207768241" w:id="11"/>
      <w:bookmarkStart w:name="_Toc368912251" w:id="12"/>
      <w:r w:rsidR="009B0A63">
        <w:rPr/>
        <w:t>Project Purpose</w:t>
      </w:r>
      <w:bookmarkEnd w:id="11"/>
      <w:bookmarkEnd w:id="12"/>
    </w:p>
    <w:p w:rsidRPr="00AD7FE2" w:rsidR="00AD7FE2" w:rsidP="00AD7FE2" w:rsidRDefault="00AD7FE2" w14:paraId="35527954" w14:textId="65467521">
      <w:pPr>
        <w:pStyle w:val="BodyText"/>
        <w:ind w:left="720"/>
      </w:pPr>
      <w:r>
        <w:rPr>
          <w:rStyle w:val="normaltextrun"/>
          <w:color w:val="000000"/>
          <w:sz w:val="22"/>
          <w:szCs w:val="22"/>
          <w:shd w:val="clear" w:color="auto" w:fill="FFFFFF"/>
        </w:rPr>
        <w:t>The purpose of port scanning is to acquire information from the servers to which the ports are attached.</w:t>
      </w:r>
      <w:r>
        <w:rPr>
          <w:rStyle w:val="normaltextrun"/>
          <w:color w:val="202124"/>
          <w:sz w:val="22"/>
          <w:szCs w:val="22"/>
          <w:shd w:val="clear" w:color="auto" w:fill="FFFFFF"/>
        </w:rPr>
        <w:t xml:space="preserve"> Port scanning is a network reconnaissance technique designed </w:t>
      </w:r>
      <w:r>
        <w:rPr>
          <w:rStyle w:val="normaltextrun"/>
          <w:color w:val="000000"/>
          <w:sz w:val="22"/>
          <w:szCs w:val="22"/>
          <w:shd w:val="clear" w:color="auto" w:fill="FFFFFF"/>
        </w:rPr>
        <w:t>to identify which ports are open on a</w:t>
      </w:r>
      <w:r>
        <w:rPr>
          <w:rStyle w:val="normaltextrun"/>
          <w:b/>
          <w:bCs/>
          <w:color w:val="000000"/>
          <w:sz w:val="22"/>
          <w:szCs w:val="22"/>
          <w:shd w:val="clear" w:color="auto" w:fill="FFFFFF"/>
        </w:rPr>
        <w:t xml:space="preserve"> </w:t>
      </w:r>
      <w:r>
        <w:rPr>
          <w:rStyle w:val="normaltextrun"/>
          <w:color w:val="000000"/>
          <w:sz w:val="22"/>
          <w:szCs w:val="22"/>
          <w:shd w:val="clear" w:color="auto" w:fill="FFFFFF"/>
        </w:rPr>
        <w:t>computer. This can enable the scanner to identify the applications running on the system as certain programs listen to ports and react to traffic in certain ways</w:t>
      </w:r>
      <w:r>
        <w:rPr>
          <w:rStyle w:val="normaltextrun"/>
          <w:color w:val="202124"/>
          <w:sz w:val="22"/>
          <w:szCs w:val="22"/>
          <w:shd w:val="clear" w:color="auto" w:fill="FFFFFF"/>
        </w:rPr>
        <w:t>.</w:t>
      </w:r>
    </w:p>
    <w:p w:rsidR="009B0A63" w:rsidP="718F7BFB" w:rsidRDefault="009B0A63" w14:paraId="7E01EFCD" w14:textId="77777777">
      <w:pPr>
        <w:pStyle w:val="Heading2"/>
        <w:rPr>
          <w:rFonts w:ascii="Times New Roman" w:hAnsi="Times New Roman" w:eastAsia="Times New Roman" w:cs="Times New Roman"/>
        </w:rPr>
      </w:pPr>
      <w:bookmarkStart w:name="_Toc207768242" w:id="13"/>
      <w:bookmarkStart w:name="_Toc368912252" w:id="14"/>
      <w:r w:rsidRPr="718F7BFB" w:rsidR="009B0A63">
        <w:rPr>
          <w:rFonts w:ascii="Times New Roman" w:hAnsi="Times New Roman" w:eastAsia="Times New Roman" w:cs="Times New Roman"/>
        </w:rPr>
        <w:t>Key Project Objectives</w:t>
      </w:r>
      <w:bookmarkEnd w:id="13"/>
      <w:bookmarkEnd w:id="14"/>
    </w:p>
    <w:p w:rsidRPr="00005528" w:rsidR="00005528" w:rsidP="718F7BFB" w:rsidRDefault="00005528" w14:paraId="7EA8292F" w14:textId="77777777">
      <w:pPr>
        <w:pStyle w:val="paragraph"/>
        <w:numPr>
          <w:ilvl w:val="0"/>
          <w:numId w:val="30"/>
        </w:numPr>
        <w:jc w:val="both"/>
        <w:textAlignment w:val="baseline"/>
        <w:rPr>
          <w:rFonts w:ascii="Times New Roman" w:hAnsi="Times New Roman" w:eastAsia="Times New Roman" w:cs="Times New Roman"/>
          <w:sz w:val="22"/>
          <w:szCs w:val="22"/>
        </w:rPr>
      </w:pPr>
      <w:r w:rsidRPr="718F7BFB" w:rsidR="00005528">
        <w:rPr>
          <w:rFonts w:ascii="Times New Roman" w:hAnsi="Times New Roman" w:eastAsia="Times New Roman" w:cs="Times New Roman"/>
          <w:sz w:val="22"/>
          <w:szCs w:val="22"/>
        </w:rPr>
        <w:t>To develop an application that can be used to dig out detailed information about a particular IP address connection.</w:t>
      </w:r>
    </w:p>
    <w:p w:rsidRPr="00005528" w:rsidR="00005528" w:rsidP="718F7BFB" w:rsidRDefault="00005528" w14:paraId="1440F18E" w14:textId="6FBE8579">
      <w:pPr>
        <w:pStyle w:val="paragraph"/>
        <w:numPr>
          <w:ilvl w:val="0"/>
          <w:numId w:val="30"/>
        </w:numPr>
        <w:jc w:val="both"/>
        <w:textAlignment w:val="baseline"/>
        <w:rPr>
          <w:rFonts w:ascii="Times New Roman" w:hAnsi="Times New Roman" w:eastAsia="Times New Roman" w:cs="Times New Roman"/>
          <w:sz w:val="22"/>
          <w:szCs w:val="22"/>
        </w:rPr>
      </w:pPr>
      <w:r w:rsidRPr="718F7BFB" w:rsidR="00005528">
        <w:rPr>
          <w:rFonts w:ascii="Times New Roman" w:hAnsi="Times New Roman" w:eastAsia="Times New Roman" w:cs="Times New Roman"/>
          <w:sz w:val="22"/>
          <w:szCs w:val="22"/>
        </w:rPr>
        <w:t xml:space="preserve">To develop an application to </w:t>
      </w:r>
      <w:r w:rsidRPr="718F7BFB" w:rsidR="25C31843">
        <w:rPr>
          <w:rFonts w:ascii="Times New Roman" w:hAnsi="Times New Roman" w:eastAsia="Times New Roman" w:cs="Times New Roman"/>
          <w:sz w:val="22"/>
          <w:szCs w:val="22"/>
        </w:rPr>
        <w:t>debug</w:t>
      </w:r>
      <w:r w:rsidRPr="718F7BFB" w:rsidR="00005528">
        <w:rPr>
          <w:rFonts w:ascii="Times New Roman" w:hAnsi="Times New Roman" w:eastAsia="Times New Roman" w:cs="Times New Roman"/>
          <w:sz w:val="22"/>
          <w:szCs w:val="22"/>
        </w:rPr>
        <w:t xml:space="preserve"> </w:t>
      </w:r>
      <w:proofErr w:type="gramStart"/>
      <w:r w:rsidRPr="718F7BFB" w:rsidR="00005528">
        <w:rPr>
          <w:rFonts w:ascii="Times New Roman" w:hAnsi="Times New Roman" w:eastAsia="Times New Roman" w:cs="Times New Roman"/>
          <w:sz w:val="22"/>
          <w:szCs w:val="22"/>
        </w:rPr>
        <w:t>the network</w:t>
      </w:r>
      <w:proofErr w:type="gramEnd"/>
      <w:r w:rsidRPr="718F7BFB" w:rsidR="00005528">
        <w:rPr>
          <w:rFonts w:ascii="Times New Roman" w:hAnsi="Times New Roman" w:eastAsia="Times New Roman" w:cs="Times New Roman"/>
          <w:sz w:val="22"/>
          <w:szCs w:val="22"/>
        </w:rPr>
        <w:t xml:space="preserve"> services.</w:t>
      </w:r>
    </w:p>
    <w:p w:rsidRPr="00005528" w:rsidR="00AD7FE2" w:rsidP="718F7BFB" w:rsidRDefault="00005528" w14:paraId="2FA517D2" w14:textId="1A7F8345">
      <w:pPr>
        <w:pStyle w:val="paragraph"/>
        <w:numPr>
          <w:ilvl w:val="0"/>
          <w:numId w:val="30"/>
        </w:numPr>
        <w:spacing w:before="0" w:beforeAutospacing="off" w:after="0" w:afterAutospacing="off"/>
        <w:jc w:val="both"/>
        <w:textAlignment w:val="baseline"/>
        <w:rPr>
          <w:rFonts w:ascii="Times New Roman" w:hAnsi="Times New Roman" w:eastAsia="Times New Roman" w:cs="Times New Roman"/>
          <w:sz w:val="22"/>
          <w:szCs w:val="22"/>
        </w:rPr>
      </w:pPr>
      <w:r w:rsidRPr="718F7BFB" w:rsidR="00005528">
        <w:rPr>
          <w:rFonts w:ascii="Times New Roman" w:hAnsi="Times New Roman" w:eastAsia="Times New Roman" w:cs="Times New Roman"/>
          <w:sz w:val="22"/>
          <w:szCs w:val="22"/>
        </w:rPr>
        <w:t>To develop an application for monitoring network connections both incoming and outgoing as well as viewing routing tables, interface statistics, etc.</w:t>
      </w:r>
    </w:p>
    <w:p w:rsidRPr="00AD7FE2" w:rsidR="00AD7FE2" w:rsidP="00AD7FE2" w:rsidRDefault="00AD7FE2" w14:paraId="5B086135" w14:textId="6B860F82">
      <w:pPr>
        <w:pStyle w:val="BodyText"/>
      </w:pPr>
    </w:p>
    <w:p w:rsidR="009B0A63" w:rsidP="009B0A63" w:rsidRDefault="009B0A63" w14:paraId="26AC0DDF" w14:textId="77777777">
      <w:pPr>
        <w:pStyle w:val="Heading2"/>
        <w:rPr/>
      </w:pPr>
      <w:bookmarkStart w:name="_toc389" w:id="15"/>
      <w:bookmarkStart w:name="_Toc207768243" w:id="16"/>
      <w:bookmarkStart w:name="_Toc368912253" w:id="17"/>
      <w:bookmarkEnd w:id="15"/>
      <w:r w:rsidR="009B0A63">
        <w:rPr/>
        <w:t>P</w:t>
      </w:r>
      <w:r w:rsidR="009B0A63">
        <w:rPr/>
        <w:t>roject Scope and Limitation</w:t>
      </w:r>
      <w:bookmarkEnd w:id="16"/>
      <w:bookmarkEnd w:id="17"/>
    </w:p>
    <w:p w:rsidR="005C45AF" w:rsidP="00C735F5" w:rsidRDefault="005C45AF" w14:paraId="19BF94FB" w14:textId="7B30B88B">
      <w:pPr>
        <w:pStyle w:val="paragraph"/>
        <w:spacing w:before="0" w:beforeAutospacing="0" w:after="0" w:afterAutospacing="0"/>
        <w:ind w:left="720"/>
        <w:textAlignment w:val="baseline"/>
        <w:rPr>
          <w:rFonts w:ascii="Segoe UI" w:hAnsi="Segoe UI" w:cs="Segoe UI"/>
          <w:sz w:val="18"/>
          <w:szCs w:val="18"/>
        </w:rPr>
      </w:pPr>
      <w:r>
        <w:rPr>
          <w:rStyle w:val="normaltextrun"/>
          <w:sz w:val="22"/>
          <w:szCs w:val="22"/>
        </w:rPr>
        <w:t xml:space="preserve">Our project aims to </w:t>
      </w:r>
      <w:r>
        <w:rPr>
          <w:rStyle w:val="normaltextrun"/>
          <w:color w:val="202124"/>
          <w:sz w:val="22"/>
          <w:szCs w:val="22"/>
        </w:rPr>
        <w:t>identify any security vulnerabilities on a particular network</w:t>
      </w:r>
      <w:r w:rsidR="00C735F5">
        <w:rPr>
          <w:rStyle w:val="normaltextrun"/>
          <w:color w:val="202124"/>
          <w:sz w:val="22"/>
          <w:szCs w:val="22"/>
        </w:rPr>
        <w:t xml:space="preserve"> and to </w:t>
      </w:r>
      <w:r w:rsidRPr="00C735F5" w:rsidR="00C735F5">
        <w:rPr>
          <w:rStyle w:val="normaltextrun"/>
          <w:color w:val="202124"/>
          <w:sz w:val="22"/>
          <w:szCs w:val="22"/>
        </w:rPr>
        <w:t>troubleshoot their network-related problems and determine network traffic performance.</w:t>
      </w:r>
      <w:r w:rsidR="00C735F5">
        <w:rPr>
          <w:rStyle w:val="normaltextrun"/>
          <w:color w:val="202124"/>
          <w:sz w:val="22"/>
          <w:szCs w:val="22"/>
        </w:rPr>
        <w:t xml:space="preserve"> </w:t>
      </w:r>
      <w:r w:rsidR="00C735F5">
        <w:rPr>
          <w:rStyle w:val="normaltextrun"/>
          <w:color w:val="333333"/>
          <w:shd w:val="clear" w:color="auto" w:fill="FFFFFF"/>
        </w:rPr>
        <w:t>The application should be as simple as possible so that it can be configured even by a non-technical person.</w:t>
      </w:r>
    </w:p>
    <w:p w:rsidR="005C45AF" w:rsidP="718F7BFB" w:rsidRDefault="005C45AF" w14:paraId="65C3272A" w14:textId="693B2055">
      <w:pPr>
        <w:pStyle w:val="paragraph"/>
        <w:spacing w:before="0" w:beforeAutospacing="off" w:after="0" w:afterAutospacing="off"/>
        <w:ind w:left="684" w:firstLine="720"/>
        <w:textAlignment w:val="baseline"/>
        <w:rPr>
          <w:rFonts w:ascii="Segoe UI" w:hAnsi="Segoe UI" w:cs="Segoe UI"/>
          <w:sz w:val="18"/>
          <w:szCs w:val="18"/>
        </w:rPr>
      </w:pPr>
      <w:r w:rsidRPr="718F7BFB" w:rsidR="005C45AF">
        <w:rPr>
          <w:rStyle w:val="normaltextrun"/>
          <w:color w:val="202124"/>
          <w:sz w:val="22"/>
          <w:szCs w:val="22"/>
        </w:rPr>
        <w:t xml:space="preserve">There is a limitation also that port scans take significant time depending on the number of </w:t>
      </w:r>
      <w:r w:rsidRPr="718F7BFB" w:rsidR="459D20A2">
        <w:rPr>
          <w:rStyle w:val="normaltextrun"/>
          <w:color w:val="202124"/>
          <w:sz w:val="22"/>
          <w:szCs w:val="22"/>
        </w:rPr>
        <w:t xml:space="preserve">  </w:t>
      </w:r>
      <w:r w:rsidRPr="718F7BFB" w:rsidR="005C45AF">
        <w:rPr>
          <w:rStyle w:val="normaltextrun"/>
          <w:color w:val="202124"/>
          <w:sz w:val="22"/>
          <w:szCs w:val="22"/>
        </w:rPr>
        <w:t>ports scanned as well as the power of the system testing the networks</w:t>
      </w:r>
      <w:r w:rsidRPr="718F7BFB" w:rsidR="00C735F5">
        <w:rPr>
          <w:rStyle w:val="eop"/>
          <w:color w:val="202124"/>
          <w:sz w:val="22"/>
          <w:szCs w:val="22"/>
        </w:rPr>
        <w:t xml:space="preserve">. This project is to </w:t>
      </w:r>
      <w:r>
        <w:tab/>
      </w:r>
      <w:r>
        <w:tab/>
      </w:r>
      <w:r w:rsidRPr="718F7BFB" w:rsidR="33EBB456">
        <w:rPr>
          <w:rStyle w:val="eop"/>
          <w:color w:val="202124"/>
          <w:sz w:val="22"/>
          <w:szCs w:val="22"/>
        </w:rPr>
        <w:t xml:space="preserve"> </w:t>
      </w:r>
      <w:r w:rsidRPr="718F7BFB" w:rsidR="00C735F5">
        <w:rPr>
          <w:rStyle w:val="eop"/>
          <w:color w:val="202124"/>
          <w:sz w:val="22"/>
          <w:szCs w:val="22"/>
        </w:rPr>
        <w:t xml:space="preserve">target to the </w:t>
      </w:r>
      <w:proofErr w:type="gramStart"/>
      <w:r w:rsidRPr="718F7BFB" w:rsidR="00C735F5">
        <w:rPr>
          <w:rStyle w:val="eop"/>
          <w:color w:val="202124"/>
          <w:sz w:val="22"/>
          <w:szCs w:val="22"/>
        </w:rPr>
        <w:t>particular    device</w:t>
      </w:r>
      <w:proofErr w:type="gramEnd"/>
      <w:r w:rsidRPr="718F7BFB" w:rsidR="00C735F5">
        <w:rPr>
          <w:rStyle w:val="eop"/>
          <w:color w:val="202124"/>
          <w:sz w:val="22"/>
          <w:szCs w:val="22"/>
        </w:rPr>
        <w:t xml:space="preserve"> on which it will be used.</w:t>
      </w:r>
    </w:p>
    <w:p w:rsidRPr="00AD7FE2" w:rsidR="00AD7FE2" w:rsidP="00AD7FE2" w:rsidRDefault="00AD7FE2" w14:paraId="0EEC4E34" w14:textId="1A80E8E7">
      <w:pPr>
        <w:pStyle w:val="BodyText"/>
      </w:pPr>
    </w:p>
    <w:p w:rsidR="009B0A63" w:rsidP="009B0A63" w:rsidRDefault="009B0A63" w14:paraId="6EB50683" w14:textId="77777777">
      <w:pPr>
        <w:pStyle w:val="Heading3"/>
        <w:rPr/>
      </w:pPr>
      <w:bookmarkStart w:name="_Toc207768244" w:id="18"/>
      <w:bookmarkStart w:name="_Toc368912254" w:id="19"/>
      <w:r w:rsidR="009B0A63">
        <w:rPr/>
        <w:t>In Scope</w:t>
      </w:r>
      <w:bookmarkEnd w:id="18"/>
      <w:bookmarkEnd w:id="19"/>
    </w:p>
    <w:p w:rsidRPr="002D0C4E" w:rsidR="002D0C4E" w:rsidP="002D0C4E" w:rsidRDefault="002D0C4E" w14:paraId="61EF9C75" w14:textId="33E9C319">
      <w:pPr>
        <w:pStyle w:val="ListParagraph"/>
        <w:numPr>
          <w:ilvl w:val="0"/>
          <w:numId w:val="31"/>
        </w:numPr>
        <w:rPr>
          <w:sz w:val="22"/>
        </w:rPr>
      </w:pPr>
      <w:r w:rsidRPr="002D0C4E">
        <w:rPr>
          <w:sz w:val="22"/>
        </w:rPr>
        <w:t xml:space="preserve">It may help collecting all internet connection’s details for a particular IP address. </w:t>
      </w:r>
    </w:p>
    <w:p w:rsidRPr="002D0C4E" w:rsidR="002D0C4E" w:rsidP="002D0C4E" w:rsidRDefault="002D0C4E" w14:paraId="40522605" w14:textId="77777777">
      <w:pPr>
        <w:pStyle w:val="ListParagraph"/>
        <w:numPr>
          <w:ilvl w:val="0"/>
          <w:numId w:val="31"/>
        </w:numPr>
        <w:rPr>
          <w:sz w:val="22"/>
        </w:rPr>
      </w:pPr>
      <w:r w:rsidRPr="002D0C4E">
        <w:rPr>
          <w:sz w:val="22"/>
        </w:rPr>
        <w:t xml:space="preserve">User can choose any specific function for a particular detail of IP address. </w:t>
      </w:r>
    </w:p>
    <w:p w:rsidRPr="002D0C4E" w:rsidR="002D0C4E" w:rsidP="009A63C1" w:rsidRDefault="002D0C4E" w14:paraId="58555126" w14:textId="73747A2C">
      <w:pPr>
        <w:pStyle w:val="ListParagraph"/>
        <w:numPr>
          <w:ilvl w:val="0"/>
          <w:numId w:val="31"/>
        </w:numPr>
        <w:rPr>
          <w:sz w:val="22"/>
        </w:rPr>
      </w:pPr>
      <w:r w:rsidRPr="002D0C4E">
        <w:rPr>
          <w:sz w:val="22"/>
        </w:rPr>
        <w:t>User can get routing table, active socket connection’s details for UDP and TCP, status of the port an</w:t>
      </w:r>
      <w:r w:rsidR="009A63C1">
        <w:rPr>
          <w:sz w:val="22"/>
        </w:rPr>
        <w:t>d</w:t>
      </w:r>
      <w:r w:rsidRPr="009A63C1" w:rsidR="009A63C1">
        <w:rPr>
          <w:sz w:val="22"/>
        </w:rPr>
        <w:t xml:space="preserve"> pull</w:t>
      </w:r>
      <w:r w:rsidR="009A63C1">
        <w:rPr>
          <w:sz w:val="22"/>
        </w:rPr>
        <w:t>ing</w:t>
      </w:r>
      <w:r w:rsidRPr="009A63C1" w:rsidR="009A63C1">
        <w:rPr>
          <w:sz w:val="22"/>
        </w:rPr>
        <w:t xml:space="preserve"> and view</w:t>
      </w:r>
      <w:r w:rsidR="009A63C1">
        <w:rPr>
          <w:sz w:val="22"/>
        </w:rPr>
        <w:t>ing</w:t>
      </w:r>
      <w:r w:rsidRPr="009A63C1" w:rsidR="009A63C1">
        <w:rPr>
          <w:sz w:val="22"/>
        </w:rPr>
        <w:t xml:space="preserve"> network statistics sorted by protocol</w:t>
      </w:r>
      <w:r w:rsidR="009A63C1">
        <w:rPr>
          <w:sz w:val="22"/>
        </w:rPr>
        <w:t>.</w:t>
      </w:r>
    </w:p>
    <w:p w:rsidR="009B0A63" w:rsidP="009B0A63" w:rsidRDefault="009B0A63" w14:paraId="56C0EFD8" w14:textId="77777777">
      <w:pPr>
        <w:pStyle w:val="Heading3"/>
        <w:rPr/>
      </w:pPr>
      <w:bookmarkStart w:name="_Toc207768245" w:id="20"/>
      <w:bookmarkStart w:name="_Toc368912255" w:id="21"/>
      <w:r w:rsidR="009B0A63">
        <w:rPr/>
        <w:t>Out of scope</w:t>
      </w:r>
      <w:bookmarkEnd w:id="20"/>
      <w:bookmarkEnd w:id="21"/>
    </w:p>
    <w:p w:rsidRPr="002D0C4E" w:rsidR="002D0C4E" w:rsidP="002D0C4E" w:rsidRDefault="000C4829" w14:paraId="54EB7AAC" w14:textId="396811FE">
      <w:pPr>
        <w:pStyle w:val="ListParagraph"/>
        <w:numPr>
          <w:ilvl w:val="0"/>
          <w:numId w:val="31"/>
        </w:numPr>
        <w:rPr>
          <w:sz w:val="22"/>
        </w:rPr>
      </w:pPr>
      <w:r w:rsidRPr="002D0C4E">
        <w:rPr>
          <w:sz w:val="22"/>
        </w:rPr>
        <w:t xml:space="preserve">In this application user needs to choose </w:t>
      </w:r>
      <w:proofErr w:type="gramStart"/>
      <w:r w:rsidRPr="002D0C4E" w:rsidR="002D0C4E">
        <w:rPr>
          <w:sz w:val="22"/>
        </w:rPr>
        <w:t>one functionality</w:t>
      </w:r>
      <w:proofErr w:type="gramEnd"/>
      <w:r w:rsidRPr="002D0C4E">
        <w:rPr>
          <w:sz w:val="22"/>
        </w:rPr>
        <w:t xml:space="preserve"> at a time. </w:t>
      </w:r>
    </w:p>
    <w:p w:rsidRPr="00FC43EB" w:rsidR="002D0C4E" w:rsidP="00FC43EB" w:rsidRDefault="00FC43EB" w14:paraId="23365E61" w14:textId="4D251635">
      <w:pPr>
        <w:pStyle w:val="BodyText"/>
        <w:numPr>
          <w:ilvl w:val="0"/>
          <w:numId w:val="31"/>
        </w:numPr>
        <w:rPr>
          <w:sz w:val="22"/>
        </w:rPr>
      </w:pPr>
      <w:r w:rsidRPr="00FC43EB">
        <w:rPr>
          <w:sz w:val="22"/>
        </w:rPr>
        <w:t>Port scanning happens to be one of the most popular tactics used by attackers when searching for a vulnerable server to breach.</w:t>
      </w:r>
      <w:r w:rsidRPr="00FC43EB" w:rsidR="000C4829">
        <w:rPr>
          <w:sz w:val="22"/>
        </w:rPr>
        <w:t xml:space="preserve"> </w:t>
      </w:r>
    </w:p>
    <w:p w:rsidRPr="002D0C4E" w:rsidR="002D0C4E" w:rsidP="002D0C4E" w:rsidRDefault="000C4829" w14:paraId="6BD9A354" w14:textId="77777777">
      <w:pPr>
        <w:pStyle w:val="ListParagraph"/>
        <w:numPr>
          <w:ilvl w:val="0"/>
          <w:numId w:val="31"/>
        </w:numPr>
        <w:rPr>
          <w:sz w:val="22"/>
        </w:rPr>
      </w:pPr>
      <w:r w:rsidRPr="002D0C4E">
        <w:rPr>
          <w:sz w:val="22"/>
        </w:rPr>
        <w:t xml:space="preserve">To utilize </w:t>
      </w:r>
      <w:r w:rsidRPr="002D0C4E" w:rsidR="002D0C4E">
        <w:rPr>
          <w:sz w:val="22"/>
        </w:rPr>
        <w:t xml:space="preserve">port scanning for </w:t>
      </w:r>
      <w:proofErr w:type="gramStart"/>
      <w:r w:rsidRPr="002D0C4E" w:rsidR="002D0C4E">
        <w:rPr>
          <w:sz w:val="22"/>
        </w:rPr>
        <w:t xml:space="preserve">securing </w:t>
      </w:r>
      <w:r w:rsidRPr="002D0C4E">
        <w:rPr>
          <w:sz w:val="22"/>
        </w:rPr>
        <w:t xml:space="preserve"> network</w:t>
      </w:r>
      <w:proofErr w:type="gramEnd"/>
      <w:r w:rsidRPr="002D0C4E">
        <w:rPr>
          <w:sz w:val="22"/>
        </w:rPr>
        <w:t xml:space="preserve"> from any kind of attack</w:t>
      </w:r>
      <w:r w:rsidRPr="002D0C4E">
        <w:rPr>
          <w:sz w:val="22"/>
        </w:rPr>
        <w:t>.</w:t>
      </w:r>
      <w:r w:rsidRPr="002D0C4E" w:rsidR="002D0C4E">
        <w:rPr>
          <w:sz w:val="22"/>
        </w:rPr>
        <w:t xml:space="preserve"> </w:t>
      </w:r>
    </w:p>
    <w:p w:rsidR="000C4829" w:rsidP="002D0C4E" w:rsidRDefault="000C4829" w14:paraId="21B33AEA" w14:textId="175BC208">
      <w:pPr>
        <w:pStyle w:val="ListParagraph"/>
        <w:numPr>
          <w:ilvl w:val="0"/>
          <w:numId w:val="31"/>
        </w:numPr>
        <w:rPr>
          <w:sz w:val="22"/>
        </w:rPr>
      </w:pPr>
      <w:r w:rsidRPr="002D0C4E">
        <w:rPr>
          <w:sz w:val="22"/>
        </w:rPr>
        <w:t xml:space="preserve">Easy to operate and understand by the user. </w:t>
      </w:r>
    </w:p>
    <w:p w:rsidR="009B0A63" w:rsidP="009B0A63" w:rsidRDefault="009B0A63" w14:paraId="454331C3" w14:textId="77777777">
      <w:pPr>
        <w:pStyle w:val="Heading2"/>
        <w:rPr/>
      </w:pPr>
      <w:bookmarkStart w:name="_Toc207768246" w:id="22"/>
      <w:bookmarkStart w:name="_Toc368912256" w:id="23"/>
      <w:r w:rsidR="009B0A63">
        <w:rPr/>
        <w:t>Functional Overview</w:t>
      </w:r>
      <w:bookmarkEnd w:id="22"/>
      <w:bookmarkEnd w:id="23"/>
    </w:p>
    <w:p w:rsidRPr="002D0C4E" w:rsidR="002D0C4E" w:rsidP="002D0C4E" w:rsidRDefault="002D0C4E" w14:paraId="381B1E02" w14:textId="0190647C">
      <w:pPr>
        <w:pStyle w:val="BodyText"/>
        <w:ind w:left="720"/>
        <w:rPr>
          <w:sz w:val="22"/>
          <w:szCs w:val="22"/>
        </w:rPr>
      </w:pPr>
      <w:r>
        <w:rPr>
          <w:sz w:val="22"/>
          <w:szCs w:val="22"/>
        </w:rPr>
        <w:t>To create this project “netstat” command is used. Basically, t</w:t>
      </w:r>
      <w:r w:rsidRPr="002D0C4E">
        <w:rPr>
          <w:sz w:val="22"/>
          <w:szCs w:val="22"/>
        </w:rPr>
        <w:t xml:space="preserve">he network statistics (netstat) command is a networking tool used for troubleshooting and </w:t>
      </w:r>
      <w:r w:rsidRPr="002D0C4E" w:rsidR="009A63C1">
        <w:rPr>
          <w:sz w:val="22"/>
          <w:szCs w:val="22"/>
        </w:rPr>
        <w:t>configuration that</w:t>
      </w:r>
      <w:r w:rsidRPr="002D0C4E">
        <w:rPr>
          <w:sz w:val="22"/>
          <w:szCs w:val="22"/>
        </w:rPr>
        <w:t xml:space="preserve"> can also serve as a monitoring tool for connections over the network. Both incoming and outgoing connections, routing tables, port listening, and usage statistics are common uses for this command.</w:t>
      </w:r>
    </w:p>
    <w:p w:rsidR="009B0A63" w:rsidP="009B0A63" w:rsidRDefault="009B0A63" w14:paraId="44EFDD89" w14:textId="77777777">
      <w:pPr>
        <w:pStyle w:val="Heading2"/>
        <w:rPr/>
      </w:pPr>
      <w:bookmarkStart w:name="_Toc207768248" w:id="24"/>
      <w:bookmarkStart w:name="_Toc368912257" w:id="25"/>
      <w:r w:rsidR="009B0A63">
        <w:rPr/>
        <w:t>Assumptions</w:t>
      </w:r>
      <w:bookmarkEnd w:id="24"/>
      <w:r w:rsidR="003751D9">
        <w:rPr/>
        <w:t>,</w:t>
      </w:r>
      <w:r w:rsidR="007D4C5D">
        <w:rPr/>
        <w:t xml:space="preserve"> Dependencies</w:t>
      </w:r>
      <w:r w:rsidR="003751D9">
        <w:rPr/>
        <w:t xml:space="preserve"> &amp; Constraints</w:t>
      </w:r>
      <w:bookmarkEnd w:id="25"/>
    </w:p>
    <w:p w:rsidRPr="009A63C1" w:rsidR="009A63C1" w:rsidP="009A63C1" w:rsidRDefault="009A63C1" w14:paraId="1B6BA2E5" w14:textId="615C4146">
      <w:pPr>
        <w:pStyle w:val="BodyText"/>
        <w:ind w:left="720"/>
        <w:rPr>
          <w:sz w:val="22"/>
        </w:rPr>
      </w:pPr>
      <w:r w:rsidRPr="009A63C1">
        <w:rPr>
          <w:sz w:val="22"/>
        </w:rPr>
        <w:t>With the use of c language and Linux we can create an application where</w:t>
      </w:r>
      <w:r>
        <w:rPr>
          <w:sz w:val="22"/>
        </w:rPr>
        <w:t xml:space="preserve"> port scanning can take place</w:t>
      </w:r>
      <w:r w:rsidRPr="009A63C1">
        <w:rPr>
          <w:sz w:val="22"/>
        </w:rPr>
        <w:t xml:space="preserve">. This application can be used to </w:t>
      </w:r>
      <w:r>
        <w:rPr>
          <w:sz w:val="22"/>
        </w:rPr>
        <w:t xml:space="preserve">pull and view </w:t>
      </w:r>
      <w:r w:rsidRPr="009A63C1">
        <w:rPr>
          <w:sz w:val="22"/>
        </w:rPr>
        <w:t xml:space="preserve">various network related information such as network </w:t>
      </w:r>
      <w:r>
        <w:rPr>
          <w:sz w:val="22"/>
        </w:rPr>
        <w:t xml:space="preserve">     </w:t>
      </w:r>
      <w:r w:rsidRPr="009A63C1">
        <w:rPr>
          <w:sz w:val="22"/>
        </w:rPr>
        <w:t>connections, routing tables, interface statistics, masquerade connections, multicast memberships etc.</w:t>
      </w:r>
      <w:r w:rsidRPr="009A63C1">
        <w:rPr>
          <w:sz w:val="22"/>
        </w:rPr>
        <w:t xml:space="preserve">  </w:t>
      </w:r>
      <w:r>
        <w:rPr>
          <w:sz w:val="22"/>
        </w:rPr>
        <w:t>A</w:t>
      </w:r>
      <w:r w:rsidRPr="009A63C1">
        <w:rPr>
          <w:sz w:val="22"/>
        </w:rPr>
        <w:t xml:space="preserve"> user can enter which operation he/she wants to perform, whether the user wants to</w:t>
      </w:r>
      <w:r>
        <w:rPr>
          <w:sz w:val="22"/>
        </w:rPr>
        <w:t xml:space="preserve"> view</w:t>
      </w:r>
      <w:r w:rsidRPr="009A63C1">
        <w:rPr>
          <w:sz w:val="22"/>
        </w:rPr>
        <w:t xml:space="preserve"> </w:t>
      </w:r>
      <w:r>
        <w:rPr>
          <w:sz w:val="22"/>
        </w:rPr>
        <w:t xml:space="preserve">the kernel routing tables or wants to get </w:t>
      </w:r>
      <w:r w:rsidRPr="009A63C1">
        <w:rPr>
          <w:sz w:val="22"/>
        </w:rPr>
        <w:t>the summary statistics for each protocol</w:t>
      </w:r>
      <w:r>
        <w:rPr>
          <w:sz w:val="22"/>
        </w:rPr>
        <w:t xml:space="preserve"> or listening and established ports.</w:t>
      </w:r>
    </w:p>
    <w:p w:rsidRPr="003602B9" w:rsidR="009B0A63" w:rsidP="00E120EC" w:rsidRDefault="009B0A63" w14:paraId="03A74288" w14:textId="77777777">
      <w:pPr>
        <w:pStyle w:val="Heading2"/>
        <w:rPr/>
      </w:pPr>
      <w:bookmarkStart w:name="_Toc207768249" w:id="26"/>
      <w:bookmarkStart w:name="_Toc368912258" w:id="27"/>
      <w:r w:rsidR="009B0A63">
        <w:rPr/>
        <w:t>Risks</w:t>
      </w:r>
      <w:bookmarkEnd w:id="26"/>
      <w:bookmarkEnd w:id="27"/>
    </w:p>
    <w:p w:rsidRPr="009A63C1" w:rsidR="009A63C1" w:rsidP="009A63C1" w:rsidRDefault="009A63C1" w14:paraId="2B40F3D2" w14:textId="6D347BF0">
      <w:pPr>
        <w:pStyle w:val="BodyText"/>
      </w:pPr>
      <w:r>
        <w:tab/>
      </w:r>
      <w:r>
        <w:rPr>
          <w:rStyle w:val="normaltextrun"/>
          <w:color w:val="000000"/>
          <w:sz w:val="22"/>
          <w:szCs w:val="22"/>
          <w:shd w:val="clear" w:color="auto" w:fill="FFFFFF"/>
        </w:rPr>
        <w:t>Open ports are a security risk if services running on these ports are misconfigured, vulnerable or unpatched.</w:t>
      </w:r>
      <w:r>
        <w:rPr>
          <w:rStyle w:val="eop"/>
          <w:color w:val="000000"/>
          <w:sz w:val="22"/>
          <w:szCs w:val="22"/>
          <w:shd w:val="clear" w:color="auto" w:fill="FFFFFF"/>
        </w:rPr>
        <w:t> </w:t>
      </w:r>
    </w:p>
    <w:p w:rsidR="006B3C2A" w:rsidP="006B3C2A" w:rsidRDefault="009D4FE0" w14:paraId="777CC2AB" w14:textId="77777777">
      <w:pPr>
        <w:pStyle w:val="Heading1"/>
        <w:rPr/>
      </w:pPr>
      <w:bookmarkStart w:name="_Toc207768251" w:id="28"/>
      <w:bookmarkStart w:name="_Toc368912259" w:id="29"/>
      <w:r w:rsidR="009D4FE0">
        <w:rPr/>
        <w:t>Design Overview</w:t>
      </w:r>
      <w:bookmarkStart w:name="_Toc207768252" w:id="30"/>
      <w:bookmarkEnd w:id="28"/>
      <w:bookmarkEnd w:id="29"/>
    </w:p>
    <w:p w:rsidRPr="00C26199" w:rsidR="00C26199" w:rsidP="00C26199" w:rsidRDefault="00C26199" w14:paraId="6BB778AB" w14:textId="757D9221">
      <w:pPr>
        <w:pStyle w:val="BodyText"/>
        <w:ind w:left="720"/>
        <w:rPr>
          <w:sz w:val="22"/>
        </w:rPr>
      </w:pPr>
      <w:r w:rsidRPr="00C26199">
        <w:rPr>
          <w:sz w:val="22"/>
        </w:rPr>
        <w:t xml:space="preserve">The project is designed by </w:t>
      </w:r>
      <w:r>
        <w:rPr>
          <w:sz w:val="22"/>
        </w:rPr>
        <w:t>partitioning</w:t>
      </w:r>
      <w:r w:rsidRPr="00C26199">
        <w:rPr>
          <w:sz w:val="22"/>
        </w:rPr>
        <w:t xml:space="preserve"> the program into </w:t>
      </w:r>
      <w:r>
        <w:rPr>
          <w:sz w:val="22"/>
        </w:rPr>
        <w:t xml:space="preserve">functions. </w:t>
      </w:r>
      <w:r w:rsidRPr="00C26199">
        <w:rPr>
          <w:sz w:val="22"/>
        </w:rPr>
        <w:t xml:space="preserve">These functions are called based on the user </w:t>
      </w:r>
      <w:r>
        <w:rPr>
          <w:sz w:val="22"/>
        </w:rPr>
        <w:t xml:space="preserve">choice </w:t>
      </w:r>
      <w:r w:rsidRPr="00C26199">
        <w:rPr>
          <w:sz w:val="22"/>
        </w:rPr>
        <w:t>inputs and his/her requirements</w:t>
      </w:r>
      <w:r>
        <w:rPr>
          <w:sz w:val="22"/>
        </w:rPr>
        <w:t xml:space="preserve">. A specific CLI tool played major role in this project i.e. netstat. </w:t>
      </w:r>
    </w:p>
    <w:p w:rsidR="00C26199" w:rsidP="00C26199" w:rsidRDefault="00C26199" w14:paraId="65A8F9D8" w14:textId="77777777">
      <w:pPr>
        <w:pStyle w:val="BodyText"/>
      </w:pPr>
    </w:p>
    <w:p w:rsidR="006B3C2A" w:rsidP="006B3C2A" w:rsidRDefault="009D4FE0" w14:paraId="5AAB9AF4" w14:textId="77777777">
      <w:pPr>
        <w:pStyle w:val="Heading2"/>
        <w:rPr/>
      </w:pPr>
      <w:bookmarkStart w:name="_Toc368912260" w:id="31"/>
      <w:r w:rsidR="009D4FE0">
        <w:rPr/>
        <w:t>Design Objectives</w:t>
      </w:r>
      <w:bookmarkStart w:name="_Toc207768253" w:id="32"/>
      <w:bookmarkEnd w:id="30"/>
      <w:bookmarkEnd w:id="31"/>
    </w:p>
    <w:p w:rsidR="00972F91" w:rsidP="00972F91" w:rsidRDefault="00972F91" w14:paraId="3FD14A78" w14:textId="77777777">
      <w:pPr>
        <w:pStyle w:val="BodyText"/>
        <w:ind w:left="720"/>
      </w:pPr>
    </w:p>
    <w:p w:rsidR="00972F91" w:rsidP="00972F91" w:rsidRDefault="00972F91" w14:paraId="6D5BF3CC" w14:textId="39393ECE">
      <w:pPr>
        <w:pStyle w:val="BodyText"/>
        <w:ind w:left="720"/>
        <w:rPr>
          <w:sz w:val="22"/>
        </w:rPr>
      </w:pPr>
      <w:r>
        <w:rPr>
          <w:sz w:val="22"/>
        </w:rPr>
        <w:t xml:space="preserve">The </w:t>
      </w:r>
      <w:r>
        <w:rPr>
          <w:sz w:val="22"/>
        </w:rPr>
        <w:t>following are the function that can be used by the user:</w:t>
      </w:r>
    </w:p>
    <w:p w:rsidRPr="00C26199" w:rsidR="00972F91" w:rsidP="00972F91" w:rsidRDefault="00972F91" w14:paraId="7BA4C407" w14:textId="37987AF4">
      <w:pPr>
        <w:pStyle w:val="BodyText"/>
        <w:numPr>
          <w:ilvl w:val="0"/>
          <w:numId w:val="33"/>
        </w:numPr>
        <w:rPr>
          <w:sz w:val="22"/>
        </w:rPr>
      </w:pPr>
      <w:r w:rsidRPr="00C26199">
        <w:rPr>
          <w:sz w:val="22"/>
        </w:rPr>
        <w:t>list</w:t>
      </w:r>
      <w:r>
        <w:rPr>
          <w:sz w:val="22"/>
        </w:rPr>
        <w:t>ing</w:t>
      </w:r>
      <w:r w:rsidRPr="00C26199">
        <w:rPr>
          <w:sz w:val="22"/>
        </w:rPr>
        <w:t xml:space="preserve"> all </w:t>
      </w:r>
      <w:r>
        <w:rPr>
          <w:sz w:val="22"/>
        </w:rPr>
        <w:t>ports and connections of their protocol s</w:t>
      </w:r>
      <w:r w:rsidRPr="00C26199">
        <w:rPr>
          <w:sz w:val="22"/>
        </w:rPr>
        <w:t>tatistic</w:t>
      </w:r>
      <w:r>
        <w:rPr>
          <w:sz w:val="22"/>
        </w:rPr>
        <w:t>s</w:t>
      </w:r>
    </w:p>
    <w:p w:rsidRPr="00C26199" w:rsidR="00972F91" w:rsidP="00972F91" w:rsidRDefault="00972F91" w14:paraId="7B48A3AE" w14:textId="332EA176">
      <w:pPr>
        <w:pStyle w:val="BodyText"/>
        <w:numPr>
          <w:ilvl w:val="0"/>
          <w:numId w:val="33"/>
        </w:numPr>
        <w:rPr>
          <w:sz w:val="22"/>
        </w:rPr>
      </w:pPr>
      <w:r w:rsidRPr="00C26199">
        <w:rPr>
          <w:sz w:val="22"/>
        </w:rPr>
        <w:t>list the Routing Table</w:t>
      </w:r>
    </w:p>
    <w:p w:rsidRPr="00C26199" w:rsidR="00972F91" w:rsidP="00972F91" w:rsidRDefault="00972F91" w14:paraId="4E7F9641" w14:textId="33648AD3">
      <w:pPr>
        <w:pStyle w:val="BodyText"/>
        <w:numPr>
          <w:ilvl w:val="0"/>
          <w:numId w:val="33"/>
        </w:numPr>
        <w:rPr>
          <w:sz w:val="22"/>
        </w:rPr>
      </w:pPr>
      <w:r w:rsidRPr="00C26199">
        <w:rPr>
          <w:sz w:val="22"/>
        </w:rPr>
        <w:t>list all Active TCP Socket Connection</w:t>
      </w:r>
    </w:p>
    <w:p w:rsidRPr="00C26199" w:rsidR="00972F91" w:rsidP="00972F91" w:rsidRDefault="00972F91" w14:paraId="0BA1E991" w14:textId="004A09BF">
      <w:pPr>
        <w:pStyle w:val="BodyText"/>
        <w:numPr>
          <w:ilvl w:val="0"/>
          <w:numId w:val="33"/>
        </w:numPr>
        <w:rPr>
          <w:sz w:val="22"/>
        </w:rPr>
      </w:pPr>
      <w:r w:rsidRPr="00C26199">
        <w:rPr>
          <w:sz w:val="22"/>
        </w:rPr>
        <w:t>list all Active UDP Socket Connection</w:t>
      </w:r>
    </w:p>
    <w:p w:rsidRPr="00C26199" w:rsidR="00972F91" w:rsidP="00972F91" w:rsidRDefault="00972F91" w14:paraId="12FF8882" w14:textId="474A1665">
      <w:pPr>
        <w:pStyle w:val="BodyText"/>
        <w:numPr>
          <w:ilvl w:val="0"/>
          <w:numId w:val="33"/>
        </w:numPr>
        <w:rPr>
          <w:sz w:val="22"/>
        </w:rPr>
      </w:pPr>
      <w:r w:rsidRPr="00C26199">
        <w:rPr>
          <w:sz w:val="22"/>
        </w:rPr>
        <w:t>list all Internet connection which are using applications like Firefox / Chrome</w:t>
      </w:r>
    </w:p>
    <w:p w:rsidRPr="00972F91" w:rsidR="00972F91" w:rsidP="00972F91" w:rsidRDefault="00972F91" w14:paraId="4A6DBE41" w14:textId="51CD2D27">
      <w:pPr>
        <w:pStyle w:val="BodyText"/>
        <w:numPr>
          <w:ilvl w:val="0"/>
          <w:numId w:val="33"/>
        </w:numPr>
        <w:rPr>
          <w:i/>
          <w:iCs/>
          <w:sz w:val="22"/>
        </w:rPr>
      </w:pPr>
      <w:r w:rsidRPr="00C26199">
        <w:rPr>
          <w:sz w:val="22"/>
        </w:rPr>
        <w:t>list all the internet connection where state is LISTEN/ESTABLISHED for TCP/UD</w:t>
      </w:r>
      <w:r>
        <w:rPr>
          <w:sz w:val="22"/>
        </w:rPr>
        <w:t>P protocols</w:t>
      </w:r>
    </w:p>
    <w:p w:rsidRPr="00972F91" w:rsidR="00972F91" w:rsidP="00972F91" w:rsidRDefault="00972F91" w14:paraId="390DA984" w14:textId="4422E5AC">
      <w:pPr>
        <w:pStyle w:val="BodyText"/>
        <w:numPr>
          <w:ilvl w:val="0"/>
          <w:numId w:val="33"/>
        </w:numPr>
        <w:rPr>
          <w:i/>
          <w:iCs/>
          <w:sz w:val="22"/>
        </w:rPr>
      </w:pPr>
      <w:r>
        <w:rPr>
          <w:sz w:val="22"/>
        </w:rPr>
        <w:t>exit from program</w:t>
      </w:r>
    </w:p>
    <w:p w:rsidRPr="00972F91" w:rsidR="00972F91" w:rsidP="00972F91" w:rsidRDefault="00972F91" w14:paraId="5C2CF795" w14:textId="7A40854D">
      <w:pPr>
        <w:pStyle w:val="paragraph"/>
        <w:spacing w:before="0" w:beforeAutospacing="0" w:after="0" w:afterAutospacing="0"/>
        <w:ind w:left="744"/>
        <w:jc w:val="both"/>
        <w:textAlignment w:val="baseline"/>
        <w:rPr>
          <w:iCs/>
          <w:sz w:val="22"/>
          <w:szCs w:val="20"/>
        </w:rPr>
      </w:pPr>
      <w:r w:rsidRPr="00972F91">
        <w:rPr>
          <w:rStyle w:val="normaltextrun"/>
          <w:iCs/>
          <w:sz w:val="22"/>
          <w:szCs w:val="20"/>
        </w:rPr>
        <w:t>Each case has a member function that is declared inside the block. The member function is defined inside the program. Based on the user’s inputs each case calls the function that it is mapped with.</w:t>
      </w:r>
      <w:r>
        <w:rPr>
          <w:rStyle w:val="normaltextrun"/>
          <w:iCs/>
          <w:sz w:val="22"/>
          <w:szCs w:val="20"/>
        </w:rPr>
        <w:t xml:space="preserve"> </w:t>
      </w:r>
      <w:proofErr w:type="gramStart"/>
      <w:r w:rsidRPr="00972F91">
        <w:rPr>
          <w:rStyle w:val="normaltextrun"/>
          <w:iCs/>
          <w:sz w:val="22"/>
          <w:szCs w:val="20"/>
        </w:rPr>
        <w:t>When case 8 is chosen by the user then the program</w:t>
      </w:r>
      <w:r>
        <w:rPr>
          <w:rStyle w:val="normaltextrun"/>
          <w:iCs/>
          <w:sz w:val="22"/>
          <w:szCs w:val="20"/>
        </w:rPr>
        <w:t>.</w:t>
      </w:r>
      <w:proofErr w:type="gramEnd"/>
    </w:p>
    <w:p w:rsidRPr="00C26199" w:rsidR="00C26199" w:rsidP="00C26199" w:rsidRDefault="00C26199" w14:paraId="6DE71AA4" w14:textId="51CD2D27">
      <w:pPr>
        <w:pStyle w:val="BodyText"/>
      </w:pPr>
    </w:p>
    <w:p w:rsidR="009D4FE0" w:rsidP="006B3C2A" w:rsidRDefault="009D4FE0" w14:paraId="1CC063E1" w14:textId="77777777">
      <w:pPr>
        <w:pStyle w:val="Heading3"/>
        <w:rPr/>
      </w:pPr>
      <w:bookmarkStart w:name="_Toc368912261" w:id="33"/>
      <w:r w:rsidR="009D4FE0">
        <w:rPr/>
        <w:t>Recommended Architecture</w:t>
      </w:r>
      <w:bookmarkEnd w:id="32"/>
      <w:bookmarkEnd w:id="33"/>
    </w:p>
    <w:p w:rsidR="00AE7AF5" w:rsidP="00972F91" w:rsidRDefault="00972F91" w14:paraId="4FA8EDF0" w14:textId="77777777">
      <w:pPr>
        <w:pStyle w:val="paragraph"/>
        <w:spacing w:before="0" w:beforeAutospacing="0" w:after="0" w:afterAutospacing="0"/>
        <w:jc w:val="both"/>
        <w:textAlignment w:val="baseline"/>
        <w:rPr>
          <w:rStyle w:val="normaltextrun"/>
          <w:sz w:val="22"/>
          <w:szCs w:val="22"/>
        </w:rPr>
      </w:pPr>
      <w:r>
        <w:tab/>
      </w:r>
      <w:r>
        <w:rPr>
          <w:rStyle w:val="normaltextrun"/>
          <w:sz w:val="22"/>
          <w:szCs w:val="22"/>
        </w:rPr>
        <w:t xml:space="preserve">The recommended system architecture is as follows. </w:t>
      </w:r>
    </w:p>
    <w:p w:rsidR="00972F91" w:rsidP="00AE7AF5" w:rsidRDefault="00972F91" w14:paraId="7B83B00A" w14:textId="13513944">
      <w:pPr>
        <w:pStyle w:val="paragraph"/>
        <w:numPr>
          <w:ilvl w:val="0"/>
          <w:numId w:val="34"/>
        </w:numPr>
        <w:spacing w:before="0" w:beforeAutospacing="0" w:after="0" w:afterAutospacing="0"/>
        <w:jc w:val="both"/>
        <w:textAlignment w:val="baseline"/>
        <w:rPr>
          <w:rFonts w:ascii="Segoe UI" w:hAnsi="Segoe UI" w:cs="Segoe UI"/>
          <w:sz w:val="18"/>
          <w:szCs w:val="18"/>
        </w:rPr>
      </w:pPr>
      <w:r>
        <w:rPr>
          <w:rStyle w:val="normaltextrun"/>
          <w:sz w:val="22"/>
          <w:szCs w:val="22"/>
        </w:rPr>
        <w:t xml:space="preserve"> 1GB RAM </w:t>
      </w:r>
      <w:r>
        <w:rPr>
          <w:rStyle w:val="eop"/>
          <w:sz w:val="22"/>
          <w:szCs w:val="22"/>
        </w:rPr>
        <w:t> </w:t>
      </w:r>
    </w:p>
    <w:p w:rsidR="00972F91" w:rsidP="00AE7AF5" w:rsidRDefault="00972F91" w14:paraId="06057070" w14:textId="2E0E992E">
      <w:pPr>
        <w:pStyle w:val="paragraph"/>
        <w:numPr>
          <w:ilvl w:val="0"/>
          <w:numId w:val="34"/>
        </w:numPr>
        <w:spacing w:before="0" w:beforeAutospacing="0" w:after="0" w:afterAutospacing="0"/>
        <w:jc w:val="both"/>
        <w:textAlignment w:val="baseline"/>
        <w:rPr>
          <w:rFonts w:ascii="Segoe UI" w:hAnsi="Segoe UI" w:cs="Segoe UI"/>
          <w:sz w:val="18"/>
          <w:szCs w:val="18"/>
        </w:rPr>
      </w:pPr>
      <w:r>
        <w:rPr>
          <w:rStyle w:val="normaltextrun"/>
          <w:sz w:val="22"/>
          <w:szCs w:val="22"/>
        </w:rPr>
        <w:t xml:space="preserve"> 500MHz Processor </w:t>
      </w:r>
      <w:r>
        <w:rPr>
          <w:rStyle w:val="eop"/>
          <w:sz w:val="22"/>
          <w:szCs w:val="22"/>
        </w:rPr>
        <w:t> </w:t>
      </w:r>
    </w:p>
    <w:p w:rsidR="00972F91" w:rsidP="00AE7AF5" w:rsidRDefault="00972F91" w14:paraId="19B73575" w14:textId="01174B63">
      <w:pPr>
        <w:pStyle w:val="paragraph"/>
        <w:numPr>
          <w:ilvl w:val="0"/>
          <w:numId w:val="34"/>
        </w:numPr>
        <w:spacing w:before="0" w:beforeAutospacing="0" w:after="0" w:afterAutospacing="0"/>
        <w:jc w:val="both"/>
        <w:textAlignment w:val="baseline"/>
        <w:rPr>
          <w:rFonts w:ascii="Segoe UI" w:hAnsi="Segoe UI" w:cs="Segoe UI"/>
          <w:sz w:val="18"/>
          <w:szCs w:val="18"/>
        </w:rPr>
      </w:pPr>
      <w:r>
        <w:rPr>
          <w:rStyle w:val="normaltextrun"/>
          <w:sz w:val="22"/>
          <w:szCs w:val="22"/>
        </w:rPr>
        <w:t xml:space="preserve"> 120GB HDD CPU </w:t>
      </w:r>
      <w:r>
        <w:rPr>
          <w:rStyle w:val="eop"/>
          <w:sz w:val="22"/>
          <w:szCs w:val="22"/>
        </w:rPr>
        <w:t> </w:t>
      </w:r>
    </w:p>
    <w:p w:rsidR="00972F91" w:rsidP="00AE7AF5" w:rsidRDefault="00972F91" w14:paraId="248A88E5" w14:textId="75B3C7FD">
      <w:pPr>
        <w:pStyle w:val="paragraph"/>
        <w:numPr>
          <w:ilvl w:val="0"/>
          <w:numId w:val="34"/>
        </w:numPr>
        <w:spacing w:before="0" w:beforeAutospacing="0" w:after="0" w:afterAutospacing="0"/>
        <w:jc w:val="both"/>
        <w:textAlignment w:val="baseline"/>
        <w:rPr>
          <w:rFonts w:ascii="Segoe UI" w:hAnsi="Segoe UI" w:cs="Segoe UI"/>
          <w:sz w:val="18"/>
          <w:szCs w:val="18"/>
        </w:rPr>
      </w:pPr>
      <w:r>
        <w:rPr>
          <w:rStyle w:val="normaltextrun"/>
          <w:sz w:val="22"/>
          <w:szCs w:val="22"/>
        </w:rPr>
        <w:t xml:space="preserve"> Internet connection </w:t>
      </w:r>
    </w:p>
    <w:p w:rsidR="00972F91" w:rsidP="00AE7AF5" w:rsidRDefault="00972F91" w14:paraId="11CC94BF" w14:textId="0D0C2981">
      <w:pPr>
        <w:pStyle w:val="paragraph"/>
        <w:numPr>
          <w:ilvl w:val="0"/>
          <w:numId w:val="34"/>
        </w:numPr>
        <w:spacing w:before="0" w:beforeAutospacing="0" w:after="0" w:afterAutospacing="0"/>
        <w:jc w:val="both"/>
        <w:textAlignment w:val="baseline"/>
        <w:rPr>
          <w:rFonts w:ascii="Segoe UI" w:hAnsi="Segoe UI" w:cs="Segoe UI"/>
          <w:sz w:val="18"/>
          <w:szCs w:val="18"/>
        </w:rPr>
      </w:pPr>
      <w:r>
        <w:rPr>
          <w:rStyle w:val="normaltextrun"/>
          <w:sz w:val="22"/>
          <w:szCs w:val="22"/>
        </w:rPr>
        <w:t xml:space="preserve"> </w:t>
      </w:r>
      <w:r>
        <w:rPr>
          <w:rStyle w:val="normaltextrun"/>
          <w:sz w:val="22"/>
          <w:szCs w:val="22"/>
        </w:rPr>
        <w:t>Linux operating system</w:t>
      </w:r>
      <w:r>
        <w:rPr>
          <w:rStyle w:val="normaltextrun"/>
          <w:sz w:val="22"/>
          <w:szCs w:val="22"/>
        </w:rPr>
        <w:t xml:space="preserve"> </w:t>
      </w:r>
      <w:r w:rsidR="00AE7AF5">
        <w:rPr>
          <w:rStyle w:val="eop"/>
          <w:sz w:val="22"/>
          <w:szCs w:val="22"/>
        </w:rPr>
        <w:t>/ CLI</w:t>
      </w:r>
      <w:r>
        <w:rPr>
          <w:rStyle w:val="eop"/>
          <w:sz w:val="22"/>
          <w:szCs w:val="22"/>
        </w:rPr>
        <w:t> </w:t>
      </w:r>
    </w:p>
    <w:p w:rsidRPr="00972F91" w:rsidR="00972F91" w:rsidP="00972F91" w:rsidRDefault="00972F91" w14:paraId="1846DE53" w14:textId="71CBD9A9">
      <w:pPr>
        <w:pStyle w:val="BodyText"/>
      </w:pPr>
    </w:p>
    <w:p w:rsidR="00ED6EDC" w:rsidP="00140A70" w:rsidRDefault="009D4FE0" w14:paraId="5A123178" w14:textId="77777777">
      <w:pPr>
        <w:pStyle w:val="Heading2"/>
        <w:rPr/>
      </w:pPr>
      <w:bookmarkStart w:name="_Toc207768255" w:id="34"/>
      <w:bookmarkStart w:name="_Toc368912262" w:id="35"/>
      <w:r w:rsidR="009D4FE0">
        <w:rPr/>
        <w:t>Architectural Strategies</w:t>
      </w:r>
      <w:bookmarkStart w:name="_Toc207768256" w:id="36"/>
      <w:bookmarkEnd w:id="34"/>
      <w:bookmarkEnd w:id="35"/>
    </w:p>
    <w:p w:rsidR="00AE7AF5" w:rsidP="00AE7AF5" w:rsidRDefault="00AE7AF5" w14:paraId="22C2CF06" w14:textId="77777777">
      <w:pPr>
        <w:pStyle w:val="BodyText"/>
        <w:ind w:left="720"/>
        <w:rPr>
          <w:rFonts w:ascii="Arial" w:hAnsi="Arial" w:cs="Arial"/>
          <w:color w:val="202122"/>
          <w:sz w:val="21"/>
          <w:szCs w:val="21"/>
          <w:shd w:val="clear" w:color="auto" w:fill="FFFFFF"/>
        </w:rPr>
      </w:pPr>
      <w:r w:rsidRPr="00AE7AF5">
        <w:rPr>
          <w:rFonts w:ascii="Arial" w:hAnsi="Arial" w:cs="Arial"/>
          <w:color w:val="202122"/>
          <w:sz w:val="21"/>
          <w:szCs w:val="21"/>
          <w:shd w:val="clear" w:color="auto" w:fill="FFFFFF"/>
        </w:rPr>
        <w:t>A port scanner is an application designed to probe a server or host for open ports. Such an application may be used by administrators to verify security policies of their networks and by attackers to identify network services running on a host and exploit vulnerabilities.</w:t>
      </w:r>
    </w:p>
    <w:p w:rsidR="00AE7AF5" w:rsidP="00AE7AF5" w:rsidRDefault="00AE7AF5" w14:paraId="13502F69" w14:textId="2BCDFDBE">
      <w:pPr>
        <w:pStyle w:val="BodyText"/>
        <w:ind w:left="720"/>
        <w:rPr>
          <w:rFonts w:ascii="Arial" w:hAnsi="Arial" w:cs="Arial"/>
          <w:color w:val="202122"/>
          <w:sz w:val="21"/>
          <w:szCs w:val="21"/>
          <w:shd w:val="clear" w:color="auto" w:fill="FFFFFF"/>
        </w:rPr>
      </w:pPr>
      <w:r w:rsidR="0B9D2796">
        <w:rPr>
          <w:rFonts w:ascii="Arial" w:hAnsi="Arial" w:cs="Arial"/>
          <w:color w:val="202122"/>
          <w:sz w:val="21"/>
          <w:szCs w:val="21"/>
          <w:shd w:val="clear" w:color="auto" w:fill="FFFFFF"/>
        </w:rPr>
        <w:t>A </w:t>
      </w:r>
      <w:r w:rsidR="0B9D2796">
        <w:rPr>
          <w:rFonts w:ascii="Arial" w:hAnsi="Arial" w:cs="Arial"/>
          <w:b w:val="1"/>
          <w:bCs w:val="1"/>
          <w:color w:val="202122"/>
          <w:sz w:val="21"/>
          <w:szCs w:val="21"/>
          <w:shd w:val="clear" w:color="auto" w:fill="FFFFFF"/>
        </w:rPr>
        <w:t>port scan</w:t>
      </w:r>
      <w:r w:rsidR="0B9D2796">
        <w:rPr>
          <w:rFonts w:ascii="Arial" w:hAnsi="Arial" w:cs="Arial"/>
          <w:color w:val="202122"/>
          <w:sz w:val="21"/>
          <w:szCs w:val="21"/>
          <w:shd w:val="clear" w:color="auto" w:fill="FFFFFF"/>
        </w:rPr>
        <w:t> is a process that sends client requests to a range of server port addresses on a host, with the goal of finding an active port; this is not a nefarious process in and of itself</w:t>
      </w:r>
      <w:r w:rsidR="0B9D2796">
        <w:rPr>
          <w:rFonts w:ascii="Arial" w:hAnsi="Arial" w:cs="Arial"/>
          <w:color w:val="202122"/>
          <w:sz w:val="21"/>
          <w:szCs w:val="21"/>
          <w:shd w:val="clear" w:color="auto" w:fill="FFFFFF"/>
        </w:rPr>
        <w:t>.</w:t>
      </w:r>
      <w:r w:rsidR="0B9D2796">
        <w:rPr>
          <w:rFonts w:ascii="Arial" w:hAnsi="Arial" w:cs="Arial"/>
          <w:color w:val="202122"/>
          <w:sz w:val="21"/>
          <w:szCs w:val="21"/>
          <w:shd w:val="clear" w:color="auto" w:fill="FFFFFF"/>
        </w:rPr>
        <w:t> </w:t>
      </w:r>
      <w:r w:rsidR="0B9D2796">
        <w:rPr>
          <w:rFonts w:ascii="Arial" w:hAnsi="Arial" w:cs="Arial"/>
          <w:color w:val="202122"/>
          <w:sz w:val="21"/>
          <w:szCs w:val="21"/>
          <w:shd w:val="clear" w:color="auto" w:fill="FFFFFF"/>
        </w:rPr>
        <w:t>The majority of</w:t>
      </w:r>
      <w:r w:rsidR="0B9D2796">
        <w:rPr>
          <w:rFonts w:ascii="Arial" w:hAnsi="Arial" w:cs="Arial"/>
          <w:color w:val="202122"/>
          <w:sz w:val="21"/>
          <w:szCs w:val="21"/>
          <w:shd w:val="clear" w:color="auto" w:fill="FFFFFF"/>
        </w:rPr>
        <w:t xml:space="preserve"> uses of a port scan are not attacks, but rather simple probes to determine services available on a remote machine.</w:t>
      </w:r>
    </w:p>
    <w:p w:rsidR="00AD0765" w:rsidP="00AD0765" w:rsidRDefault="009D4FE0" w14:paraId="3DD1B498" w14:textId="77777777">
      <w:pPr>
        <w:pStyle w:val="Heading3"/>
        <w:rPr/>
      </w:pPr>
      <w:bookmarkStart w:name="_Toc368912263" w:id="37"/>
      <w:r w:rsidR="009D4FE0">
        <w:rPr/>
        <w:t>Design Alternative</w:t>
      </w:r>
      <w:bookmarkEnd w:id="36"/>
      <w:bookmarkEnd w:id="37"/>
    </w:p>
    <w:p w:rsidR="05158ADC" w:rsidP="6C4D818F" w:rsidRDefault="05158ADC" w14:paraId="330B5737" w14:textId="1A359322">
      <w:pPr>
        <w:pStyle w:val="Normal"/>
        <w:ind w:firstLine="720"/>
      </w:pPr>
      <w:bookmarkStart w:name="_Toc207768258" w:id="38"/>
      <w:r w:rsidR="05158ADC">
        <w:rPr/>
        <w:t>NA</w:t>
      </w:r>
    </w:p>
    <w:p w:rsidR="00AD0765" w:rsidP="00AD0765" w:rsidRDefault="009D4FE0" w14:paraId="6560256D" w14:textId="77777777">
      <w:pPr>
        <w:pStyle w:val="Heading3"/>
        <w:rPr/>
      </w:pPr>
      <w:bookmarkStart w:name="_Toc368912264" w:id="39"/>
      <w:r w:rsidR="009D4FE0">
        <w:rPr/>
        <w:t>Reuse of Existing Common Services/Utilities</w:t>
      </w:r>
      <w:bookmarkStart w:name="_Toc207768259" w:id="40"/>
      <w:bookmarkEnd w:id="38"/>
      <w:bookmarkEnd w:id="39"/>
    </w:p>
    <w:p w:rsidRPr="00AE7AF5" w:rsidR="00AE7AF5" w:rsidP="00AE7AF5" w:rsidRDefault="00AE7AF5" w14:paraId="57A5AC2A" w14:textId="3F8444DE">
      <w:pPr>
        <w:pStyle w:val="BodyText"/>
      </w:pPr>
      <w:r>
        <w:tab/>
      </w:r>
      <w:r>
        <w:rPr>
          <w:rStyle w:val="normaltextrun"/>
          <w:color w:val="000000"/>
          <w:sz w:val="22"/>
          <w:szCs w:val="22"/>
          <w:shd w:val="clear" w:color="auto" w:fill="FFFFFF"/>
        </w:rPr>
        <w:t>The project is reusing the existing common services or utilitie</w:t>
      </w:r>
      <w:r>
        <w:rPr>
          <w:rStyle w:val="normaltextrun"/>
          <w:color w:val="000000"/>
          <w:sz w:val="22"/>
          <w:szCs w:val="22"/>
          <w:shd w:val="clear" w:color="auto" w:fill="FFFFFF"/>
        </w:rPr>
        <w:t>s. We are using netstat commands</w:t>
      </w:r>
      <w:r>
        <w:rPr>
          <w:rStyle w:val="normaltextrun"/>
          <w:color w:val="000000"/>
          <w:sz w:val="22"/>
          <w:szCs w:val="22"/>
          <w:shd w:val="clear" w:color="auto" w:fill="FFFFFF"/>
        </w:rPr>
        <w:t xml:space="preserve"> repeatedly.</w:t>
      </w:r>
    </w:p>
    <w:p w:rsidR="00AD0765" w:rsidP="00AD0765" w:rsidRDefault="009D4FE0" w14:paraId="7A4E8589" w14:textId="77777777">
      <w:pPr>
        <w:pStyle w:val="Heading3"/>
        <w:rPr/>
      </w:pPr>
      <w:bookmarkStart w:name="_Toc368912265" w:id="41"/>
      <w:r w:rsidR="009D4FE0">
        <w:rPr/>
        <w:t>Creation of New Common Services/Utilities</w:t>
      </w:r>
      <w:bookmarkStart w:name="_Toc207768260" w:id="42"/>
      <w:bookmarkEnd w:id="40"/>
      <w:bookmarkEnd w:id="41"/>
    </w:p>
    <w:p w:rsidRPr="00AE7AF5" w:rsidR="00AE7AF5" w:rsidP="00AE7AF5" w:rsidRDefault="00AE7AF5" w14:paraId="0FD1BA55" w14:textId="5D32B3CC">
      <w:pPr>
        <w:pStyle w:val="BodyText"/>
        <w:rPr>
          <w:sz w:val="22"/>
        </w:rPr>
      </w:pPr>
      <w:r>
        <w:tab/>
      </w:r>
      <w:r w:rsidRPr="00AE7AF5">
        <w:rPr>
          <w:sz w:val="22"/>
        </w:rPr>
        <w:t xml:space="preserve">A </w:t>
      </w:r>
      <w:r>
        <w:rPr>
          <w:sz w:val="22"/>
        </w:rPr>
        <w:t xml:space="preserve">text </w:t>
      </w:r>
      <w:r w:rsidRPr="00AE7AF5">
        <w:rPr>
          <w:sz w:val="22"/>
        </w:rPr>
        <w:t>file is being created that is storing results of the project.</w:t>
      </w:r>
    </w:p>
    <w:p w:rsidR="00AD0765" w:rsidP="00AD0765" w:rsidRDefault="009D4FE0" w14:paraId="297E4E96" w14:textId="77777777">
      <w:pPr>
        <w:pStyle w:val="Heading3"/>
        <w:rPr/>
      </w:pPr>
      <w:bookmarkStart w:name="_Toc368912266" w:id="43"/>
      <w:r w:rsidR="009D4FE0">
        <w:rPr/>
        <w:t>User Interface Paradigms</w:t>
      </w:r>
      <w:bookmarkStart w:name="_Toc207768263" w:id="44"/>
      <w:bookmarkEnd w:id="42"/>
      <w:bookmarkEnd w:id="43"/>
    </w:p>
    <w:p w:rsidRPr="00AE7AF5" w:rsidR="00AE7AF5" w:rsidP="0089509D" w:rsidRDefault="00AE7AF5" w14:paraId="1D0AEB3C" w14:textId="266C10A4">
      <w:pPr>
        <w:pStyle w:val="BodyText"/>
        <w:ind w:left="720"/>
      </w:pPr>
      <w:r w:rsidRPr="0089509D">
        <w:rPr>
          <w:sz w:val="22"/>
        </w:rPr>
        <w:t>This system allows</w:t>
      </w:r>
      <w:r w:rsidR="0089509D">
        <w:rPr>
          <w:sz w:val="22"/>
        </w:rPr>
        <w:t xml:space="preserve"> users to easily monitoring their networks using internet connection. Just by entering a choice, user can get details about their IP address. </w:t>
      </w:r>
      <w:r w:rsidRPr="0089509D">
        <w:rPr>
          <w:sz w:val="22"/>
        </w:rPr>
        <w:t>We have made a very simple and easy to understand interface.</w:t>
      </w:r>
      <w:r w:rsidR="0089509D">
        <w:rPr>
          <w:sz w:val="22"/>
        </w:rPr>
        <w:t xml:space="preserve"> All the essential details about ports of every protocol can be viewed by pressing a key.</w:t>
      </w:r>
    </w:p>
    <w:p w:rsidR="00AD0765" w:rsidP="00AD0765" w:rsidRDefault="009D4FE0" w14:paraId="36A7A469" w14:textId="77777777">
      <w:pPr>
        <w:pStyle w:val="Heading3"/>
        <w:rPr/>
      </w:pPr>
      <w:bookmarkStart w:name="_Toc368912267" w:id="45"/>
      <w:r w:rsidR="009D4FE0">
        <w:rPr/>
        <w:t>System Interface Paradigms</w:t>
      </w:r>
      <w:bookmarkStart w:name="_Toc207768264" w:id="46"/>
      <w:bookmarkEnd w:id="44"/>
      <w:bookmarkEnd w:id="45"/>
    </w:p>
    <w:p w:rsidRPr="0089509D" w:rsidR="0089509D" w:rsidP="0089509D" w:rsidRDefault="0089509D" w14:paraId="790E1F1F" w14:textId="5983148A">
      <w:pPr>
        <w:pStyle w:val="BodyText"/>
        <w:ind w:left="720"/>
        <w:rPr>
          <w:sz w:val="22"/>
        </w:rPr>
      </w:pPr>
      <w:r w:rsidRPr="0089509D">
        <w:rPr>
          <w:sz w:val="22"/>
        </w:rPr>
        <w:t xml:space="preserve">Good design is good business. If the system has good interface and it satisfies user requirements, then the software can reach new heights. The </w:t>
      </w:r>
      <w:r>
        <w:rPr>
          <w:sz w:val="22"/>
        </w:rPr>
        <w:t>port scanner</w:t>
      </w:r>
      <w:r w:rsidRPr="0089509D">
        <w:rPr>
          <w:sz w:val="22"/>
        </w:rPr>
        <w:t xml:space="preserve"> offers basic </w:t>
      </w:r>
      <w:r>
        <w:rPr>
          <w:sz w:val="22"/>
        </w:rPr>
        <w:t>ports</w:t>
      </w:r>
      <w:r w:rsidRPr="0089509D">
        <w:rPr>
          <w:sz w:val="22"/>
        </w:rPr>
        <w:t xml:space="preserve"> tracking and </w:t>
      </w:r>
      <w:r>
        <w:rPr>
          <w:sz w:val="22"/>
        </w:rPr>
        <w:t>scanning</w:t>
      </w:r>
      <w:r w:rsidRPr="0089509D">
        <w:rPr>
          <w:sz w:val="22"/>
        </w:rPr>
        <w:t xml:space="preserve"> functionality. The user can </w:t>
      </w:r>
      <w:r>
        <w:rPr>
          <w:sz w:val="22"/>
        </w:rPr>
        <w:t xml:space="preserve">scan available options </w:t>
      </w:r>
      <w:r w:rsidRPr="0089509D">
        <w:rPr>
          <w:sz w:val="22"/>
        </w:rPr>
        <w:t xml:space="preserve">and can also save their </w:t>
      </w:r>
      <w:r>
        <w:rPr>
          <w:sz w:val="22"/>
        </w:rPr>
        <w:t>details on a GUI text file</w:t>
      </w:r>
      <w:r w:rsidRPr="0089509D">
        <w:rPr>
          <w:sz w:val="22"/>
        </w:rPr>
        <w:t>.</w:t>
      </w:r>
    </w:p>
    <w:p w:rsidR="005E7584" w:rsidP="00FD12E4" w:rsidRDefault="009D4FE0" w14:paraId="3CC835D2" w14:textId="77777777">
      <w:pPr>
        <w:pStyle w:val="Heading3"/>
        <w:rPr/>
      </w:pPr>
      <w:bookmarkStart w:name="_Toc368912268" w:id="47"/>
      <w:r w:rsidR="009D4FE0">
        <w:rPr/>
        <w:t xml:space="preserve">Error Detection </w:t>
      </w:r>
      <w:bookmarkStart w:name="_Toc361156523" w:id="48"/>
      <w:bookmarkStart w:name="_Toc207768265" w:id="49"/>
      <w:bookmarkEnd w:id="46"/>
      <w:r w:rsidR="005E7584">
        <w:rPr/>
        <w:t>/ Exceptional Handling</w:t>
      </w:r>
      <w:bookmarkEnd w:id="47"/>
      <w:bookmarkEnd w:id="48"/>
    </w:p>
    <w:p w:rsidRPr="0089509D" w:rsidR="0089509D" w:rsidP="00216DBE" w:rsidRDefault="0089509D" w14:paraId="65F22BD5" w14:textId="6565DA04">
      <w:pPr>
        <w:pStyle w:val="BodyText"/>
        <w:ind w:left="720"/>
        <w:rPr>
          <w:sz w:val="22"/>
        </w:rPr>
      </w:pPr>
      <w:r w:rsidRPr="0089509D">
        <w:rPr>
          <w:sz w:val="22"/>
        </w:rPr>
        <w:t>In this system some errors may occur</w:t>
      </w:r>
      <w:r w:rsidRPr="0089509D">
        <w:t xml:space="preserve"> </w:t>
      </w:r>
      <w:r>
        <w:rPr>
          <w:sz w:val="22"/>
        </w:rPr>
        <w:t>if system requirements</w:t>
      </w:r>
      <w:r w:rsidR="00216DBE">
        <w:rPr>
          <w:sz w:val="22"/>
        </w:rPr>
        <w:t xml:space="preserve"> are not fulfilled. For example:</w:t>
      </w:r>
      <w:r>
        <w:rPr>
          <w:sz w:val="22"/>
        </w:rPr>
        <w:t xml:space="preserve"> If user wants to see all the internet </w:t>
      </w:r>
      <w:r w:rsidR="00216DBE">
        <w:rPr>
          <w:sz w:val="22"/>
        </w:rPr>
        <w:t>connections which are using the browser in the system</w:t>
      </w:r>
      <w:r>
        <w:rPr>
          <w:sz w:val="22"/>
        </w:rPr>
        <w:t xml:space="preserve"> and the </w:t>
      </w:r>
      <w:r w:rsidR="00216DBE">
        <w:rPr>
          <w:sz w:val="22"/>
        </w:rPr>
        <w:t>browser</w:t>
      </w:r>
      <w:r>
        <w:rPr>
          <w:sz w:val="22"/>
        </w:rPr>
        <w:t xml:space="preserve"> is not running on the h</w:t>
      </w:r>
      <w:r w:rsidR="00216DBE">
        <w:rPr>
          <w:sz w:val="22"/>
        </w:rPr>
        <w:t xml:space="preserve">ost, then It will not provide any details about ports of browser. So, this can be handled by running the browser in background. </w:t>
      </w:r>
    </w:p>
    <w:p w:rsidR="00AD0765" w:rsidP="00FD12E4" w:rsidRDefault="009D4FE0" w14:paraId="2398946B" w14:textId="77777777">
      <w:pPr>
        <w:pStyle w:val="Heading3"/>
        <w:rPr/>
      </w:pPr>
      <w:bookmarkStart w:name="_Toc368912269" w:id="50"/>
      <w:r w:rsidR="009D4FE0">
        <w:rPr/>
        <w:t>Memory Management</w:t>
      </w:r>
      <w:bookmarkEnd w:id="49"/>
      <w:bookmarkEnd w:id="50"/>
    </w:p>
    <w:p w:rsidR="6467FD74" w:rsidP="78DF7914" w:rsidRDefault="6467FD74" w14:paraId="04BB4627" w14:textId="6561FE23">
      <w:pPr>
        <w:pStyle w:val="Normal"/>
      </w:pPr>
      <w:bookmarkStart w:name="_Toc207768266" w:id="51"/>
      <w:r w:rsidR="6467FD74">
        <w:rPr/>
        <w:t>NA</w:t>
      </w:r>
    </w:p>
    <w:p w:rsidR="00AD0765" w:rsidP="00FD12E4" w:rsidRDefault="009D4FE0" w14:paraId="3F73C61F" w14:textId="77777777">
      <w:pPr>
        <w:pStyle w:val="Heading3"/>
        <w:rPr/>
      </w:pPr>
      <w:bookmarkStart w:name="_Toc368912270" w:id="52"/>
      <w:r w:rsidR="009D4FE0">
        <w:rPr/>
        <w:t>Performance</w:t>
      </w:r>
      <w:bookmarkEnd w:id="51"/>
      <w:bookmarkEnd w:id="52"/>
    </w:p>
    <w:p w:rsidR="4708E788" w:rsidP="78DF7914" w:rsidRDefault="4708E788" w14:paraId="66F2BBA3" w14:textId="17AABC66">
      <w:pPr>
        <w:pStyle w:val="Normal"/>
      </w:pPr>
      <w:bookmarkStart w:name="_Toc207768267" w:id="53"/>
      <w:r w:rsidR="4708E788">
        <w:rPr/>
        <w:t>NA</w:t>
      </w:r>
    </w:p>
    <w:p w:rsidR="009D4FE0" w:rsidP="78DF7914" w:rsidRDefault="009D4FE0" w14:paraId="2CC1FB58" w14:textId="1F6EE197">
      <w:pPr>
        <w:pStyle w:val="Heading3"/>
        <w:rPr>
          <w:rFonts w:ascii="Arial" w:hAnsi="Arial" w:cs="Arial"/>
        </w:rPr>
      </w:pPr>
      <w:bookmarkStart w:name="_Toc368912271" w:id="54"/>
      <w:r w:rsidR="009D4FE0">
        <w:rPr/>
        <w:t>Security</w:t>
      </w:r>
      <w:bookmarkEnd w:id="53"/>
      <w:bookmarkEnd w:id="54"/>
    </w:p>
    <w:p w:rsidR="1CA64C42" w:rsidP="78DF7914" w:rsidRDefault="1CA64C42" w14:paraId="50DC2958" w14:textId="11428D4A">
      <w:pPr>
        <w:pStyle w:val="Normal"/>
      </w:pPr>
      <w:r w:rsidR="1CA64C42">
        <w:rPr/>
        <w:t>NA</w:t>
      </w:r>
    </w:p>
    <w:p w:rsidR="00AD0765" w:rsidP="00FD12E4" w:rsidRDefault="009D4FE0" w14:paraId="1D949CE4" w14:textId="77777777">
      <w:pPr>
        <w:pStyle w:val="Heading3"/>
        <w:rPr/>
      </w:pPr>
      <w:bookmarkStart w:name="_Toc368912272" w:id="56"/>
      <w:bookmarkStart w:name="_Toc207768271" w:id="55"/>
      <w:r w:rsidR="009D4FE0">
        <w:rPr/>
        <w:t>Concurrency and Synchronization</w:t>
      </w:r>
      <w:bookmarkStart w:name="_Toc207768272" w:id="57"/>
      <w:bookmarkEnd w:id="55"/>
      <w:bookmarkEnd w:id="56"/>
    </w:p>
    <w:p w:rsidRPr="00453EC6" w:rsidR="00453EC6" w:rsidP="00453EC6" w:rsidRDefault="00453EC6" w14:paraId="71F7A5A7" w14:textId="2150C44E">
      <w:pPr>
        <w:pStyle w:val="BodyText"/>
      </w:pPr>
      <w:r>
        <w:tab/>
      </w:r>
      <w:r w:rsidRPr="00453EC6">
        <w:rPr>
          <w:sz w:val="22"/>
        </w:rPr>
        <w:t>The results of port scanning needs to be appended in a single text file</w:t>
      </w:r>
      <w:r>
        <w:rPr>
          <w:sz w:val="22"/>
        </w:rPr>
        <w:t>.</w:t>
      </w:r>
    </w:p>
    <w:p w:rsidR="00AD0765" w:rsidP="00FD12E4" w:rsidRDefault="009D4FE0" w14:paraId="44CB258F" w14:textId="77777777">
      <w:pPr>
        <w:pStyle w:val="Heading3"/>
        <w:rPr/>
      </w:pPr>
      <w:bookmarkStart w:name="_Toc368912273" w:id="58"/>
      <w:r w:rsidR="009D4FE0">
        <w:rPr/>
        <w:t>Housekeeping and Maintenanc</w:t>
      </w:r>
      <w:bookmarkStart w:name="_Toc207768273" w:id="59"/>
      <w:bookmarkEnd w:id="57"/>
      <w:r w:rsidR="00AD0765">
        <w:rPr/>
        <w:t>e</w:t>
      </w:r>
      <w:bookmarkEnd w:id="58"/>
      <w:bookmarkEnd w:id="59"/>
    </w:p>
    <w:p w:rsidR="7BF8BEDA" w:rsidP="78DF7914" w:rsidRDefault="7BF8BEDA" w14:paraId="57C94FD7" w14:textId="729F1071">
      <w:pPr>
        <w:pStyle w:val="Normal"/>
      </w:pPr>
      <w:r w:rsidR="7BF8BEDA">
        <w:rPr/>
        <w:t>NA</w:t>
      </w:r>
    </w:p>
    <w:p w:rsidR="00D10D5F" w:rsidP="00D10D5F" w:rsidRDefault="00D10D5F" w14:paraId="27921CB1" w14:textId="77777777">
      <w:pPr>
        <w:pStyle w:val="Heading1"/>
        <w:rPr/>
      </w:pPr>
      <w:bookmarkStart w:name="_Toc207768275" w:id="60"/>
      <w:bookmarkStart w:name="_Toc368912274" w:id="61"/>
      <w:r w:rsidR="00D10D5F">
        <w:rPr/>
        <w:t>System Architecture</w:t>
      </w:r>
      <w:bookmarkStart w:name="_Toc207768276" w:id="62"/>
      <w:bookmarkEnd w:id="60"/>
      <w:bookmarkEnd w:id="61"/>
    </w:p>
    <w:p w:rsidR="007E7633" w:rsidP="6B2879E3" w:rsidRDefault="00453EC6" w14:paraId="0F70BD0E" w14:textId="573D92EB">
      <w:pPr>
        <w:pStyle w:val="BodyText"/>
        <w:ind w:left="720"/>
        <w:rPr>
          <w:sz w:val="22"/>
          <w:szCs w:val="22"/>
        </w:rPr>
      </w:pPr>
      <w:r w:rsidRPr="6B2879E3" w:rsidR="7BA33B0C">
        <w:rPr>
          <w:sz w:val="22"/>
          <w:szCs w:val="22"/>
        </w:rPr>
        <w:t xml:space="preserve">This project </w:t>
      </w:r>
      <w:r w:rsidRPr="6B2879E3" w:rsidR="57A2FB11">
        <w:rPr>
          <w:sz w:val="22"/>
          <w:szCs w:val="22"/>
        </w:rPr>
        <w:t>has</w:t>
      </w:r>
      <w:r w:rsidRPr="6B2879E3" w:rsidR="7BA33B0C">
        <w:rPr>
          <w:sz w:val="22"/>
          <w:szCs w:val="22"/>
        </w:rPr>
        <w:t xml:space="preserve"> one main function that is calling a menu function to perform different functions. In the menu functions if the user wants to get details of protocol statistics, then that </w:t>
      </w:r>
      <w:proofErr w:type="gramStart"/>
      <w:r w:rsidRPr="6B2879E3" w:rsidR="7BA33B0C">
        <w:rPr>
          <w:sz w:val="22"/>
          <w:szCs w:val="22"/>
        </w:rPr>
        <w:t>particular function</w:t>
      </w:r>
      <w:proofErr w:type="gramEnd"/>
      <w:r w:rsidRPr="6B2879E3" w:rsidR="7BA33B0C">
        <w:rPr>
          <w:sz w:val="22"/>
          <w:szCs w:val="22"/>
        </w:rPr>
        <w:t xml:space="preserve"> gets called. This menu function provides 7 </w:t>
      </w:r>
      <w:r w:rsidRPr="6B2879E3" w:rsidR="306BFCB1">
        <w:rPr>
          <w:sz w:val="22"/>
          <w:szCs w:val="22"/>
        </w:rPr>
        <w:t>functionalities;</w:t>
      </w:r>
      <w:r w:rsidRPr="6B2879E3" w:rsidR="7BA33B0C">
        <w:rPr>
          <w:sz w:val="22"/>
          <w:szCs w:val="22"/>
        </w:rPr>
        <w:t xml:space="preserve"> each functionality is being performed by calling the related function. </w:t>
      </w:r>
      <w:r w:rsidRPr="6B2879E3" w:rsidR="306BFCB1">
        <w:rPr>
          <w:sz w:val="22"/>
          <w:szCs w:val="22"/>
        </w:rPr>
        <w:t xml:space="preserve">If user wants to exit from the scanner, he/she will press 7 to exit from the program. </w:t>
      </w:r>
    </w:p>
    <w:p w:rsidRPr="00453EC6" w:rsidR="00453EC6" w:rsidP="00453EC6" w:rsidRDefault="007E7633" w14:paraId="561B53A3" w14:textId="73117316">
      <w:pPr>
        <w:pStyle w:val="BodyText"/>
        <w:ind w:left="720"/>
        <w:rPr>
          <w:sz w:val="22"/>
        </w:rPr>
      </w:pPr>
      <w:r>
        <w:rPr>
          <w:sz w:val="22"/>
        </w:rPr>
        <w:t>After each function there is respond function that is being used to take user input to perform more operation or to exit from program at that stage. Functions are repeatedly calling to perform in this project. The major responsibility is carrying by netstat commands and those CLI commands are used in C program with system function. System function is executing the netstat commands.</w:t>
      </w:r>
    </w:p>
    <w:p w:rsidR="00D10D5F" w:rsidP="00D10D5F" w:rsidRDefault="00D10D5F" w14:paraId="12E7E803" w14:textId="77777777">
      <w:pPr>
        <w:pStyle w:val="Heading2"/>
        <w:rPr/>
      </w:pPr>
      <w:bookmarkStart w:name="_Toc368912275" w:id="63"/>
      <w:proofErr w:type="gramStart"/>
      <w:r w:rsidR="00D10D5F">
        <w:rPr/>
        <w:t>System Architecture Diagram.</w:t>
      </w:r>
      <w:proofErr w:type="gramEnd"/>
      <w:r w:rsidR="00D10D5F">
        <w:rPr/>
        <w:t xml:space="preserve"> </w:t>
      </w:r>
      <w:r w:rsidR="00D10D5F">
        <w:rPr/>
        <w:t>(Not Necessary)</w:t>
      </w:r>
      <w:bookmarkStart w:name="_Toc207768278" w:id="64"/>
      <w:bookmarkEnd w:id="62"/>
      <w:bookmarkEnd w:id="63"/>
    </w:p>
    <w:p w:rsidR="0A9CCBA4" w:rsidP="5656DF2C" w:rsidRDefault="0A9CCBA4" w14:paraId="29F6254B" w14:textId="1D9EB193">
      <w:pPr>
        <w:pStyle w:val="BodyText"/>
      </w:pPr>
      <w:r w:rsidR="1763A430">
        <w:drawing>
          <wp:inline wp14:editId="0019FC57" wp14:anchorId="4D938161">
            <wp:extent cx="6059820" cy="4766680"/>
            <wp:effectExtent l="0" t="0" r="0" b="0"/>
            <wp:docPr id="1223611000" name="" title=""/>
            <wp:cNvGraphicFramePr>
              <a:graphicFrameLocks noChangeAspect="1"/>
            </wp:cNvGraphicFramePr>
            <a:graphic>
              <a:graphicData uri="http://schemas.openxmlformats.org/drawingml/2006/picture">
                <pic:pic>
                  <pic:nvPicPr>
                    <pic:cNvPr id="0" name=""/>
                    <pic:cNvPicPr/>
                  </pic:nvPicPr>
                  <pic:blipFill>
                    <a:blip r:embed="R832d2a4c3c71485b">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6059820" cy="4766680"/>
                    </a:xfrm>
                    <a:prstGeom xmlns:a="http://schemas.openxmlformats.org/drawingml/2006/main" prst="rect">
                      <a:avLst/>
                    </a:prstGeom>
                  </pic:spPr>
                </pic:pic>
              </a:graphicData>
            </a:graphic>
          </wp:inline>
        </w:drawing>
      </w:r>
    </w:p>
    <w:p w:rsidRPr="007E7633" w:rsidR="007E7633" w:rsidP="007E7633" w:rsidRDefault="007E7633" w14:paraId="256FBFD9" w14:textId="4FBD7EF3" w14:noSpellErr="1">
      <w:pPr>
        <w:pStyle w:val="BodyText"/>
      </w:pPr>
      <w:r>
        <w:tab/>
      </w:r>
    </w:p>
    <w:p w:rsidR="5656DF2C" w:rsidP="5656DF2C" w:rsidRDefault="5656DF2C" w14:paraId="7C128D9E" w14:textId="44BBE116">
      <w:pPr>
        <w:pStyle w:val="BodyText"/>
      </w:pPr>
    </w:p>
    <w:p w:rsidR="3F869AF5" w:rsidP="5656DF2C" w:rsidRDefault="3F869AF5" w14:paraId="06A7C3A4" w14:textId="70BB62A4">
      <w:pPr>
        <w:pStyle w:val="BodyText"/>
      </w:pPr>
      <w:r>
        <w:br/>
      </w:r>
      <w:r>
        <w:tab/>
      </w:r>
      <w:r>
        <w:tab/>
      </w:r>
      <w:r>
        <w:tab/>
      </w:r>
      <w:r>
        <w:tab/>
      </w:r>
      <w:r>
        <w:tab/>
      </w:r>
      <w:r w:rsidR="16C25329">
        <w:rPr/>
        <w:t xml:space="preserve">  </w:t>
      </w:r>
    </w:p>
    <w:p w:rsidR="61272328" w:rsidP="6B2879E3" w:rsidRDefault="61272328" w14:paraId="3F474109" w14:textId="0B5D9DEF">
      <w:pPr>
        <w:pStyle w:val="BodyText"/>
        <w:rPr>
          <w:u w:val="single"/>
        </w:rPr>
      </w:pPr>
      <w:r w:rsidR="6AA3444A">
        <w:drawing>
          <wp:inline wp14:editId="5F0254E7" wp14:anchorId="03B44BBB">
            <wp:extent cx="6019802" cy="3343275"/>
            <wp:effectExtent l="0" t="0" r="0" b="0"/>
            <wp:docPr id="464108790" name="" title=""/>
            <wp:cNvGraphicFramePr>
              <a:graphicFrameLocks noChangeAspect="1"/>
            </wp:cNvGraphicFramePr>
            <a:graphic>
              <a:graphicData uri="http://schemas.openxmlformats.org/drawingml/2006/picture">
                <pic:pic>
                  <pic:nvPicPr>
                    <pic:cNvPr id="0" name=""/>
                    <pic:cNvPicPr/>
                  </pic:nvPicPr>
                  <pic:blipFill>
                    <a:blip r:embed="R6d4cefb9332740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6019802" cy="3343275"/>
                    </a:xfrm>
                    <a:prstGeom xmlns:a="http://schemas.openxmlformats.org/drawingml/2006/main" prst="rect">
                      <a:avLst/>
                    </a:prstGeom>
                  </pic:spPr>
                </pic:pic>
              </a:graphicData>
            </a:graphic>
          </wp:inline>
        </w:drawing>
      </w:r>
      <w:r w:rsidR="5D82CBE8">
        <w:drawing>
          <wp:inline wp14:editId="7DCB484D" wp14:anchorId="6E424920">
            <wp:extent cx="5915026" cy="4200525"/>
            <wp:effectExtent l="0" t="0" r="0" b="0"/>
            <wp:docPr id="917860978" name="" title="Data Flow Diagram"/>
            <wp:cNvGraphicFramePr>
              <a:graphicFrameLocks noChangeAspect="1"/>
            </wp:cNvGraphicFramePr>
            <a:graphic>
              <a:graphicData uri="http://schemas.openxmlformats.org/drawingml/2006/picture">
                <pic:pic>
                  <pic:nvPicPr>
                    <pic:cNvPr id="0" name=""/>
                    <pic:cNvPicPr/>
                  </pic:nvPicPr>
                  <pic:blipFill>
                    <a:blip r:embed="Rb1f0e61c531041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15026" cy="4200525"/>
                    </a:xfrm>
                    <a:prstGeom prst="rect">
                      <a:avLst/>
                    </a:prstGeom>
                  </pic:spPr>
                </pic:pic>
              </a:graphicData>
            </a:graphic>
          </wp:inline>
        </w:drawing>
      </w:r>
      <w:r>
        <w:br/>
      </w:r>
      <w:r>
        <w:tab/>
      </w:r>
      <w:r>
        <w:tab/>
      </w:r>
      <w:r>
        <w:tab/>
      </w:r>
      <w:r>
        <w:tab/>
      </w:r>
      <w:r>
        <w:tab/>
      </w:r>
      <w:r>
        <w:tab/>
      </w:r>
      <w:r>
        <w:tab/>
      </w:r>
      <w:r>
        <w:tab/>
      </w:r>
      <w:r>
        <w:tab/>
      </w:r>
      <w:r>
        <w:tab/>
      </w:r>
      <w:r>
        <w:tab/>
      </w:r>
      <w:r>
        <w:tab/>
      </w:r>
      <w:r>
        <w:tab/>
      </w:r>
      <w:r>
        <w:tab/>
      </w:r>
      <w:r>
        <w:tab/>
      </w:r>
      <w:r>
        <w:tab/>
      </w:r>
      <w:r>
        <w:tab/>
      </w:r>
      <w:r>
        <w:tab/>
      </w:r>
    </w:p>
    <w:p w:rsidR="5656DF2C" w:rsidP="5656DF2C" w:rsidRDefault="5656DF2C" w14:paraId="4234100A" w14:textId="1902DF98">
      <w:pPr>
        <w:pStyle w:val="BodyText"/>
        <w:rPr>
          <w:u w:val="single"/>
        </w:rPr>
      </w:pPr>
    </w:p>
    <w:p w:rsidR="00D10D5F" w:rsidP="00D10D5F" w:rsidRDefault="00D10D5F" w14:paraId="0B09C9E9" w14:textId="77777777">
      <w:pPr>
        <w:pStyle w:val="Heading2"/>
        <w:rPr/>
      </w:pPr>
      <w:bookmarkStart w:name="_Toc368912276" w:id="65"/>
      <w:r w:rsidR="00D10D5F">
        <w:rPr/>
        <w:t>System Use-Cases</w:t>
      </w:r>
      <w:bookmarkStart w:name="_Toc207768279" w:id="66"/>
      <w:bookmarkEnd w:id="64"/>
      <w:bookmarkEnd w:id="65"/>
    </w:p>
    <w:p w:rsidR="007E7633" w:rsidP="78DF7914" w:rsidRDefault="007E7633" w14:textId="633A2081" w14:paraId="2BB1E8BB">
      <w:pPr>
        <w:pStyle w:val="BodyText"/>
        <w:rPr>
          <w:sz w:val="22"/>
          <w:szCs w:val="22"/>
        </w:rPr>
      </w:pPr>
      <w:r>
        <w:tab/>
      </w:r>
      <w:r w:rsidRPr="78DF7914" w:rsidR="007E7633">
        <w:rPr>
          <w:sz w:val="22"/>
          <w:szCs w:val="22"/>
        </w:rPr>
        <w:t>The main purpose of a use case diagram is to show what system functions are performed for which actors</w:t>
      </w:r>
      <w:r w:rsidRPr="78DF7914" w:rsidR="007E7633">
        <w:rPr>
          <w:sz w:val="22"/>
          <w:szCs w:val="22"/>
        </w:rPr>
        <w:t>.</w:t>
      </w:r>
      <w:r>
        <w:rPr>
          <w:sz w:val="22"/>
        </w:rPr>
        <w:tab/>
      </w:r>
    </w:p>
    <w:p w:rsidR="00D10D5F" w:rsidP="00D10D5F" w:rsidRDefault="00D10D5F" w14:paraId="6616E2C1" w14:textId="77777777">
      <w:pPr>
        <w:pStyle w:val="Heading2"/>
        <w:rPr/>
      </w:pPr>
      <w:bookmarkStart w:name="_Toc368912277" w:id="67"/>
      <w:r w:rsidR="00D10D5F">
        <w:rPr/>
        <w:t>Subsystem Architecture</w:t>
      </w:r>
      <w:bookmarkStart w:name="_Toc207768280" w:id="68"/>
      <w:bookmarkEnd w:id="66"/>
      <w:bookmarkEnd w:id="67"/>
    </w:p>
    <w:p w:rsidR="002C699D" w:rsidP="6B2879E3" w:rsidRDefault="00FC43EB" w14:paraId="11E2A9E8" w14:textId="2CF1A4EF">
      <w:pPr>
        <w:pStyle w:val="BodyText"/>
        <w:ind w:left="720"/>
        <w:rPr>
          <w:sz w:val="22"/>
          <w:szCs w:val="22"/>
        </w:rPr>
      </w:pPr>
      <w:r w:rsidRPr="6B2879E3" w:rsidR="69503961">
        <w:rPr>
          <w:sz w:val="22"/>
          <w:szCs w:val="22"/>
        </w:rPr>
        <w:t xml:space="preserve">Inside every function, the netstat commands are used. </w:t>
      </w:r>
      <w:r w:rsidRPr="6B2879E3" w:rsidR="69503961">
        <w:rPr>
          <w:sz w:val="22"/>
          <w:szCs w:val="22"/>
        </w:rPr>
        <w:t xml:space="preserve">A port scanner will send a TCP (Transmission Control Protocol) or UDP (User Datagram Protocol) network packet and inquire </w:t>
      </w:r>
      <w:bookmarkStart w:name="_Int_WdeSPKgK" w:id="491611030"/>
      <w:r w:rsidRPr="6B2879E3" w:rsidR="69503961">
        <w:rPr>
          <w:sz w:val="22"/>
          <w:szCs w:val="22"/>
        </w:rPr>
        <w:t>the port about</w:t>
      </w:r>
      <w:bookmarkEnd w:id="491611030"/>
      <w:r w:rsidRPr="6B2879E3" w:rsidR="69503961">
        <w:rPr>
          <w:sz w:val="22"/>
          <w:szCs w:val="22"/>
        </w:rPr>
        <w:t xml:space="preserve"> </w:t>
      </w:r>
      <w:bookmarkStart w:name="_Int_Vh7E0irT" w:id="1659136544"/>
      <w:r w:rsidRPr="6B2879E3" w:rsidR="69503961">
        <w:rPr>
          <w:sz w:val="22"/>
          <w:szCs w:val="22"/>
        </w:rPr>
        <w:t>their status</w:t>
      </w:r>
      <w:bookmarkEnd w:id="1659136544"/>
      <w:r w:rsidRPr="6B2879E3" w:rsidR="69503961">
        <w:rPr>
          <w:sz w:val="22"/>
          <w:szCs w:val="22"/>
        </w:rPr>
        <w:t xml:space="preserve">. </w:t>
      </w:r>
      <w:r w:rsidRPr="6B2879E3" w:rsidR="2727BF58">
        <w:rPr>
          <w:sz w:val="22"/>
          <w:szCs w:val="22"/>
        </w:rPr>
        <w:t>The response can be as the following states:</w:t>
      </w:r>
    </w:p>
    <w:p w:rsidRPr="002C699D" w:rsidR="002C699D" w:rsidP="002C699D" w:rsidRDefault="002C699D" w14:paraId="5F6B97F9" w14:textId="3F9CD843">
      <w:pPr>
        <w:pStyle w:val="BodyText"/>
        <w:numPr>
          <w:ilvl w:val="0"/>
          <w:numId w:val="36"/>
        </w:numPr>
        <w:rPr>
          <w:sz w:val="22"/>
        </w:rPr>
      </w:pPr>
      <w:r w:rsidRPr="002C699D">
        <w:rPr>
          <w:sz w:val="22"/>
        </w:rPr>
        <w:t>Open – An open port implies that when someone tries to connect to that port on the server, the server might respond in some way.</w:t>
      </w:r>
    </w:p>
    <w:p w:rsidRPr="002C699D" w:rsidR="002C699D" w:rsidP="002C699D" w:rsidRDefault="002C699D" w14:paraId="3DB21DB9" w14:textId="77777777">
      <w:pPr>
        <w:pStyle w:val="BodyText"/>
        <w:numPr>
          <w:ilvl w:val="0"/>
          <w:numId w:val="36"/>
        </w:numPr>
        <w:rPr>
          <w:sz w:val="22"/>
        </w:rPr>
      </w:pPr>
      <w:r w:rsidRPr="002C699D">
        <w:rPr>
          <w:sz w:val="22"/>
        </w:rPr>
        <w:t>Closed – As the name suggests, a closed port indicates that the server isn’t responding to any connections.</w:t>
      </w:r>
    </w:p>
    <w:p w:rsidRPr="00FC43EB" w:rsidR="00FC43EB" w:rsidP="002C699D" w:rsidRDefault="002C699D" w14:paraId="4A20AB92" w14:textId="752B1C1E">
      <w:pPr>
        <w:pStyle w:val="BodyText"/>
        <w:numPr>
          <w:ilvl w:val="0"/>
          <w:numId w:val="36"/>
        </w:numPr>
        <w:rPr>
          <w:sz w:val="22"/>
        </w:rPr>
      </w:pPr>
      <w:r w:rsidRPr="002C699D">
        <w:rPr>
          <w:sz w:val="22"/>
        </w:rPr>
        <w:t>Filtered – A filtered port indicates that a firewall or some antivirus/anti-malware program is blocking the port to avoid certain connections.</w:t>
      </w:r>
    </w:p>
    <w:p w:rsidRPr="00FC43EB" w:rsidR="002C699D" w:rsidP="002C699D" w:rsidRDefault="002C699D" w14:paraId="7859C7F2" w14:textId="77777777">
      <w:pPr>
        <w:pStyle w:val="BodyText"/>
        <w:ind w:left="1080"/>
        <w:rPr>
          <w:sz w:val="22"/>
        </w:rPr>
      </w:pPr>
    </w:p>
    <w:p w:rsidRPr="00FC43EB" w:rsidR="00FC43EB" w:rsidP="00FC43EB" w:rsidRDefault="00D10D5F" w14:paraId="22D1CBB8" w14:textId="1F1C22F0">
      <w:pPr>
        <w:pStyle w:val="Heading2"/>
      </w:pPr>
      <w:bookmarkStart w:name="_Toc368912278" w:id="69"/>
      <w:r w:rsidRPr="003602B9">
        <w:t>System Interfaces</w:t>
      </w:r>
      <w:bookmarkStart w:name="_Toc207768281" w:id="70"/>
      <w:bookmarkEnd w:id="68"/>
      <w:bookmarkEnd w:id="69"/>
    </w:p>
    <w:p w:rsidRPr="002C699D" w:rsidR="002C699D" w:rsidP="00764BA5" w:rsidRDefault="00890EBD" w14:paraId="0E3B4C07" w14:textId="6139F684">
      <w:pPr>
        <w:pStyle w:val="InfoBlue"/>
        <w:jc w:val="both"/>
        <w:rPr>
          <w:sz w:val="22"/>
        </w:rPr>
      </w:pPr>
      <w:r>
        <w:rPr>
          <w:rFonts w:ascii="Arial" w:hAnsi="Arial" w:cs="Arial"/>
        </w:rPr>
        <w:t>[</w:t>
      </w:r>
      <w:r w:rsidRPr="00890EBD">
        <w:rPr>
          <w:rFonts w:ascii="Arial" w:hAnsi="Arial" w:cs="Arial"/>
        </w:rPr>
        <w:t>A good design ensures that all the System’s Interfaces are well documented. List out the details of all the System Interfaces</w:t>
      </w:r>
      <w:r w:rsidR="002039EE">
        <w:rPr>
          <w:rFonts w:ascii="Arial" w:hAnsi="Arial" w:cs="Arial"/>
        </w:rPr>
        <w:t>, interface Design</w:t>
      </w:r>
      <w:r w:rsidRPr="00890EBD">
        <w:rPr>
          <w:rFonts w:ascii="Arial" w:hAnsi="Arial" w:cs="Arial"/>
        </w:rPr>
        <w:t xml:space="preserve"> along with diagrammatic representation if possible with details of flow, frequency etc.</w:t>
      </w:r>
      <w:r>
        <w:rPr>
          <w:rFonts w:ascii="Arial" w:hAnsi="Arial" w:cs="Arial"/>
        </w:rPr>
        <w:t>]</w:t>
      </w:r>
      <w:r w:rsidR="00764BA5">
        <w:rPr>
          <w:sz w:val="22"/>
        </w:rPr>
        <w:tab/>
      </w:r>
    </w:p>
    <w:p w:rsidR="00D10D5F" w:rsidP="00D10D5F" w:rsidRDefault="00D10D5F" w14:paraId="62D54D67" w14:textId="77777777">
      <w:pPr>
        <w:pStyle w:val="Heading3"/>
        <w:rPr/>
      </w:pPr>
      <w:bookmarkStart w:name="_Toc368912279" w:id="71"/>
      <w:r w:rsidR="00D10D5F">
        <w:rPr/>
        <w:t>Internal Interfaces</w:t>
      </w:r>
      <w:bookmarkStart w:name="_Toc207768282" w:id="72"/>
      <w:bookmarkEnd w:id="70"/>
      <w:bookmarkEnd w:id="71"/>
    </w:p>
    <w:p w:rsidRPr="002C699D" w:rsidR="00764BA5" w:rsidP="00764BA5" w:rsidRDefault="00764BA5" w14:paraId="7E8B4CF6" w14:textId="18CB6B3B">
      <w:pPr>
        <w:pStyle w:val="BodyText"/>
        <w:rPr>
          <w:sz w:val="22"/>
        </w:rPr>
      </w:pPr>
      <w:r>
        <w:tab/>
      </w:r>
      <w:r w:rsidRPr="002C699D">
        <w:rPr>
          <w:sz w:val="22"/>
        </w:rPr>
        <w:t>The internal interfaces comprise interfaces through which the system inter</w:t>
      </w:r>
      <w:r>
        <w:rPr>
          <w:sz w:val="22"/>
        </w:rPr>
        <w:t xml:space="preserve">acts with the clients, </w:t>
      </w:r>
      <w:r w:rsidRPr="002C699D">
        <w:rPr>
          <w:sz w:val="22"/>
        </w:rPr>
        <w:t>through w</w:t>
      </w:r>
      <w:r>
        <w:rPr>
          <w:sz w:val="22"/>
        </w:rPr>
        <w:t>hich it provides them services i.e; netstat tool</w:t>
      </w:r>
      <w:r>
        <w:rPr>
          <w:sz w:val="22"/>
        </w:rPr>
        <w:t xml:space="preserve"> and internet connection.</w:t>
      </w:r>
    </w:p>
    <w:p w:rsidR="00D10D5F" w:rsidP="00D10D5F" w:rsidRDefault="00D10D5F" w14:paraId="31E0FD79" w14:textId="77777777">
      <w:pPr>
        <w:pStyle w:val="Heading3"/>
        <w:rPr/>
      </w:pPr>
      <w:bookmarkStart w:name="_Toc368912280" w:id="73"/>
      <w:r w:rsidR="00D10D5F">
        <w:rPr/>
        <w:t>External</w:t>
      </w:r>
      <w:r w:rsidR="00D10D5F">
        <w:rPr/>
        <w:t xml:space="preserve"> Interfaces</w:t>
      </w:r>
      <w:bookmarkStart w:name="_Toc207768283" w:id="74"/>
      <w:bookmarkEnd w:id="72"/>
      <w:bookmarkEnd w:id="73"/>
    </w:p>
    <w:p w:rsidR="00764BA5" w:rsidP="00764BA5" w:rsidRDefault="00764BA5" w14:paraId="649FA9C2" w14:textId="5FA3DB88">
      <w:pPr>
        <w:pStyle w:val="paragraph"/>
        <w:spacing w:before="0" w:beforeAutospacing="0" w:after="0" w:afterAutospacing="0"/>
        <w:ind w:firstLine="720"/>
        <w:jc w:val="both"/>
        <w:textAlignment w:val="baseline"/>
        <w:rPr>
          <w:sz w:val="22"/>
          <w:szCs w:val="22"/>
        </w:rPr>
      </w:pPr>
      <w:r>
        <w:t>T</w:t>
      </w:r>
      <w:r>
        <w:rPr>
          <w:rStyle w:val="normaltextrun"/>
          <w:sz w:val="22"/>
          <w:szCs w:val="22"/>
        </w:rPr>
        <w:t>he external interface comprises interfaces through which the users interact with the system</w:t>
      </w:r>
      <w:r>
        <w:rPr>
          <w:rStyle w:val="normaltextrun"/>
          <w:sz w:val="22"/>
          <w:szCs w:val="22"/>
        </w:rPr>
        <w:t xml:space="preserve"> i.e; Linux operating system and Internet connection.</w:t>
      </w:r>
    </w:p>
    <w:p w:rsidR="00F304DA" w:rsidP="00F304DA" w:rsidRDefault="0045480B" w14:paraId="1224A591" w14:textId="77777777">
      <w:pPr>
        <w:pStyle w:val="Heading1"/>
        <w:rPr/>
      </w:pPr>
      <w:bookmarkStart w:name="_Toc207768287" w:id="75"/>
      <w:bookmarkStart w:name="_Toc368912281" w:id="76"/>
      <w:bookmarkEnd w:id="74"/>
      <w:r w:rsidR="0045480B">
        <w:rPr/>
        <w:t>Detailed System Design</w:t>
      </w:r>
      <w:bookmarkStart w:name="_Toc207768300" w:id="77"/>
      <w:bookmarkEnd w:id="75"/>
      <w:bookmarkEnd w:id="76"/>
    </w:p>
    <w:p w:rsidR="00764BA5" w:rsidP="00764BA5" w:rsidRDefault="00764BA5" w14:paraId="0133CBB1" w14:textId="36606E2C">
      <w:pPr>
        <w:pStyle w:val="BodyText"/>
        <w:ind w:left="720"/>
        <w:rPr>
          <w:sz w:val="22"/>
        </w:rPr>
      </w:pPr>
      <w:r>
        <w:rPr>
          <w:sz w:val="22"/>
        </w:rPr>
        <w:t xml:space="preserve">The detailed </w:t>
      </w:r>
      <w:r w:rsidR="00E20471">
        <w:rPr>
          <w:sz w:val="22"/>
        </w:rPr>
        <w:t>design of this system is as explained below:</w:t>
      </w:r>
    </w:p>
    <w:p w:rsidR="00764BA5" w:rsidP="00E20471" w:rsidRDefault="00764BA5" w14:paraId="038E0AE5" w14:textId="0FB91EBE">
      <w:pPr>
        <w:pStyle w:val="BodyText"/>
        <w:numPr>
          <w:ilvl w:val="0"/>
          <w:numId w:val="38"/>
        </w:numPr>
        <w:rPr>
          <w:sz w:val="22"/>
        </w:rPr>
      </w:pPr>
      <w:r>
        <w:rPr>
          <w:sz w:val="22"/>
        </w:rPr>
        <w:t>U</w:t>
      </w:r>
      <w:r w:rsidRPr="00764BA5">
        <w:rPr>
          <w:sz w:val="22"/>
        </w:rPr>
        <w:t>sing 2-character ar</w:t>
      </w:r>
      <w:r>
        <w:rPr>
          <w:sz w:val="22"/>
        </w:rPr>
        <w:t>ray data-structures</w:t>
      </w:r>
      <w:r w:rsidRPr="00764BA5">
        <w:rPr>
          <w:sz w:val="22"/>
        </w:rPr>
        <w:t xml:space="preserve"> of </w:t>
      </w:r>
      <w:r>
        <w:rPr>
          <w:sz w:val="22"/>
        </w:rPr>
        <w:t>p</w:t>
      </w:r>
      <w:r w:rsidRPr="00764BA5">
        <w:rPr>
          <w:sz w:val="22"/>
        </w:rPr>
        <w:t>re-defined size to store the values and an integer val</w:t>
      </w:r>
      <w:r>
        <w:rPr>
          <w:sz w:val="22"/>
        </w:rPr>
        <w:t>ue for each case. We are using total 8</w:t>
      </w:r>
      <w:r w:rsidRPr="00764BA5">
        <w:rPr>
          <w:sz w:val="22"/>
        </w:rPr>
        <w:t xml:space="preserve"> functions </w:t>
      </w:r>
      <w:r>
        <w:rPr>
          <w:sz w:val="22"/>
        </w:rPr>
        <w:t>in this project</w:t>
      </w:r>
      <w:r w:rsidRPr="00764BA5">
        <w:rPr>
          <w:sz w:val="22"/>
        </w:rPr>
        <w:t>. We are using one array to store output of command and</w:t>
      </w:r>
      <w:r>
        <w:rPr>
          <w:sz w:val="22"/>
        </w:rPr>
        <w:t xml:space="preserve"> another one to store the result of the program into a</w:t>
      </w:r>
      <w:r w:rsidRPr="00764BA5">
        <w:rPr>
          <w:sz w:val="22"/>
        </w:rPr>
        <w:t xml:space="preserve"> text file. </w:t>
      </w:r>
      <w:r>
        <w:rPr>
          <w:sz w:val="22"/>
        </w:rPr>
        <w:t>A</w:t>
      </w:r>
      <w:r w:rsidRPr="00764BA5">
        <w:rPr>
          <w:sz w:val="22"/>
        </w:rPr>
        <w:t xml:space="preserve"> menu function which has 8 functions we are calling that by the</w:t>
      </w:r>
      <w:r>
        <w:rPr>
          <w:sz w:val="22"/>
        </w:rPr>
        <w:t xml:space="preserve"> integer value which we are used in the switch case.</w:t>
      </w:r>
      <w:r w:rsidRPr="00764BA5">
        <w:rPr>
          <w:sz w:val="22"/>
        </w:rPr>
        <w:t xml:space="preserve"> </w:t>
      </w:r>
    </w:p>
    <w:p w:rsidR="00764BA5" w:rsidP="00E20471" w:rsidRDefault="00764BA5" w14:paraId="12DA89E2" w14:textId="77777777">
      <w:pPr>
        <w:pStyle w:val="BodyText"/>
        <w:numPr>
          <w:ilvl w:val="0"/>
          <w:numId w:val="38"/>
        </w:numPr>
        <w:rPr>
          <w:sz w:val="22"/>
        </w:rPr>
      </w:pPr>
      <w:r w:rsidRPr="00764BA5">
        <w:rPr>
          <w:sz w:val="22"/>
        </w:rPr>
        <w:t xml:space="preserve">In the first case we are calling the function </w:t>
      </w:r>
      <w:proofErr w:type="spellStart"/>
      <w:r w:rsidRPr="00764BA5">
        <w:rPr>
          <w:sz w:val="22"/>
        </w:rPr>
        <w:t>protocol_statistics</w:t>
      </w:r>
      <w:proofErr w:type="spellEnd"/>
      <w:r w:rsidRPr="00764BA5">
        <w:rPr>
          <w:sz w:val="22"/>
        </w:rPr>
        <w:t xml:space="preserve"> in which we are using the Linux command of netstat for protocol statistics details of our device and copy that executed part in the text file using </w:t>
      </w:r>
      <w:proofErr w:type="spellStart"/>
      <w:r w:rsidRPr="00764BA5">
        <w:rPr>
          <w:sz w:val="22"/>
        </w:rPr>
        <w:t>strcpy</w:t>
      </w:r>
      <w:proofErr w:type="spellEnd"/>
      <w:r w:rsidRPr="00764BA5">
        <w:rPr>
          <w:sz w:val="22"/>
        </w:rPr>
        <w:t xml:space="preserve">. </w:t>
      </w:r>
      <w:proofErr w:type="spellStart"/>
      <w:r w:rsidRPr="00764BA5">
        <w:rPr>
          <w:sz w:val="22"/>
        </w:rPr>
        <w:t>Strcpy</w:t>
      </w:r>
      <w:proofErr w:type="spellEnd"/>
      <w:r w:rsidRPr="00764BA5">
        <w:rPr>
          <w:sz w:val="22"/>
        </w:rPr>
        <w:t xml:space="preserve"> is used for </w:t>
      </w:r>
      <w:proofErr w:type="gramStart"/>
      <w:r w:rsidRPr="00764BA5">
        <w:rPr>
          <w:sz w:val="22"/>
        </w:rPr>
        <w:t>coping</w:t>
      </w:r>
      <w:proofErr w:type="gramEnd"/>
      <w:r w:rsidRPr="00764BA5">
        <w:rPr>
          <w:sz w:val="22"/>
        </w:rPr>
        <w:t xml:space="preserve"> the string. </w:t>
      </w:r>
    </w:p>
    <w:p w:rsidR="00764BA5" w:rsidP="00E20471" w:rsidRDefault="00764BA5" w14:paraId="426AA520" w14:textId="77777777">
      <w:pPr>
        <w:pStyle w:val="BodyText"/>
        <w:numPr>
          <w:ilvl w:val="0"/>
          <w:numId w:val="38"/>
        </w:numPr>
        <w:rPr>
          <w:sz w:val="22"/>
        </w:rPr>
      </w:pPr>
      <w:r w:rsidRPr="00764BA5">
        <w:rPr>
          <w:sz w:val="22"/>
        </w:rPr>
        <w:t xml:space="preserve">In the second case we are calling the function </w:t>
      </w:r>
      <w:proofErr w:type="spellStart"/>
      <w:r w:rsidRPr="00764BA5">
        <w:rPr>
          <w:sz w:val="22"/>
        </w:rPr>
        <w:t>rt_info</w:t>
      </w:r>
      <w:proofErr w:type="spellEnd"/>
      <w:r w:rsidRPr="00764BA5">
        <w:rPr>
          <w:sz w:val="22"/>
        </w:rPr>
        <w:t xml:space="preserve"> in which we are using the Linux command of netstat for routing table information on our device and copy that executed part in the text file using </w:t>
      </w:r>
      <w:proofErr w:type="spellStart"/>
      <w:r w:rsidRPr="00764BA5">
        <w:rPr>
          <w:sz w:val="22"/>
        </w:rPr>
        <w:t>strcpy</w:t>
      </w:r>
      <w:proofErr w:type="spellEnd"/>
      <w:r w:rsidRPr="00764BA5">
        <w:rPr>
          <w:sz w:val="22"/>
        </w:rPr>
        <w:t xml:space="preserve">. </w:t>
      </w:r>
    </w:p>
    <w:p w:rsidR="00764BA5" w:rsidP="00E20471" w:rsidRDefault="00764BA5" w14:paraId="0A61729D" w14:textId="77777777">
      <w:pPr>
        <w:pStyle w:val="BodyText"/>
        <w:numPr>
          <w:ilvl w:val="0"/>
          <w:numId w:val="38"/>
        </w:numPr>
        <w:rPr>
          <w:sz w:val="22"/>
        </w:rPr>
      </w:pPr>
      <w:r w:rsidRPr="00764BA5">
        <w:rPr>
          <w:sz w:val="22"/>
        </w:rPr>
        <w:t xml:space="preserve">In the third case we are calling the function </w:t>
      </w:r>
      <w:proofErr w:type="spellStart"/>
      <w:r w:rsidRPr="00764BA5">
        <w:rPr>
          <w:sz w:val="22"/>
        </w:rPr>
        <w:t>tcp_socket</w:t>
      </w:r>
      <w:proofErr w:type="spellEnd"/>
      <w:r w:rsidRPr="00764BA5">
        <w:rPr>
          <w:sz w:val="22"/>
        </w:rPr>
        <w:t xml:space="preserve"> in which we are using the Linux command of netstat for active TCP socket connections on our device and copy that executed part in the text file using </w:t>
      </w:r>
      <w:proofErr w:type="spellStart"/>
      <w:r w:rsidRPr="00764BA5">
        <w:rPr>
          <w:sz w:val="22"/>
        </w:rPr>
        <w:t>strcpy</w:t>
      </w:r>
      <w:proofErr w:type="spellEnd"/>
      <w:r w:rsidRPr="00764BA5">
        <w:rPr>
          <w:sz w:val="22"/>
        </w:rPr>
        <w:t xml:space="preserve">. </w:t>
      </w:r>
    </w:p>
    <w:p w:rsidR="00764BA5" w:rsidP="00E20471" w:rsidRDefault="00764BA5" w14:paraId="7FB9EE6D" w14:textId="77777777">
      <w:pPr>
        <w:pStyle w:val="BodyText"/>
        <w:numPr>
          <w:ilvl w:val="0"/>
          <w:numId w:val="38"/>
        </w:numPr>
        <w:rPr>
          <w:sz w:val="22"/>
        </w:rPr>
      </w:pPr>
      <w:r w:rsidRPr="00764BA5">
        <w:rPr>
          <w:sz w:val="22"/>
        </w:rPr>
        <w:t xml:space="preserve">In the fourth case we are calling the function </w:t>
      </w:r>
      <w:proofErr w:type="spellStart"/>
      <w:r w:rsidRPr="00764BA5">
        <w:rPr>
          <w:sz w:val="22"/>
        </w:rPr>
        <w:t>udp_socket</w:t>
      </w:r>
      <w:proofErr w:type="spellEnd"/>
      <w:r w:rsidRPr="00764BA5">
        <w:rPr>
          <w:sz w:val="22"/>
        </w:rPr>
        <w:t xml:space="preserve"> in which we are using the Linux command of netstat for active UDP socket connections on our device and copy that executed part in the text file using </w:t>
      </w:r>
      <w:proofErr w:type="spellStart"/>
      <w:r w:rsidRPr="00764BA5">
        <w:rPr>
          <w:sz w:val="22"/>
        </w:rPr>
        <w:t>strcpy</w:t>
      </w:r>
      <w:proofErr w:type="spellEnd"/>
      <w:r w:rsidRPr="00764BA5">
        <w:rPr>
          <w:sz w:val="22"/>
        </w:rPr>
        <w:t xml:space="preserve">. </w:t>
      </w:r>
    </w:p>
    <w:p w:rsidR="00764BA5" w:rsidP="00E20471" w:rsidRDefault="00764BA5" w14:paraId="7139F12A" w14:textId="77777777">
      <w:pPr>
        <w:pStyle w:val="BodyText"/>
        <w:numPr>
          <w:ilvl w:val="0"/>
          <w:numId w:val="38"/>
        </w:numPr>
        <w:rPr>
          <w:sz w:val="22"/>
        </w:rPr>
      </w:pPr>
      <w:r w:rsidRPr="00764BA5">
        <w:rPr>
          <w:sz w:val="22"/>
        </w:rPr>
        <w:t xml:space="preserve">In the fifth case we are calling the function </w:t>
      </w:r>
      <w:proofErr w:type="spellStart"/>
      <w:r w:rsidRPr="00764BA5">
        <w:rPr>
          <w:sz w:val="22"/>
        </w:rPr>
        <w:t>ic_firefox</w:t>
      </w:r>
      <w:proofErr w:type="spellEnd"/>
      <w:r w:rsidRPr="00764BA5">
        <w:rPr>
          <w:sz w:val="22"/>
        </w:rPr>
        <w:t xml:space="preserve"> in which we are using the Linux command of netstat for connections that are using browser on our device and copy that executed part in the text file using </w:t>
      </w:r>
      <w:proofErr w:type="spellStart"/>
      <w:r w:rsidRPr="00764BA5">
        <w:rPr>
          <w:sz w:val="22"/>
        </w:rPr>
        <w:t>strcpy</w:t>
      </w:r>
      <w:proofErr w:type="spellEnd"/>
      <w:r w:rsidRPr="00764BA5">
        <w:rPr>
          <w:sz w:val="22"/>
        </w:rPr>
        <w:t xml:space="preserve">. </w:t>
      </w:r>
    </w:p>
    <w:p w:rsidR="00764BA5" w:rsidP="00E20471" w:rsidRDefault="00764BA5" w14:paraId="46050E36" w14:textId="77777777">
      <w:pPr>
        <w:pStyle w:val="BodyText"/>
        <w:numPr>
          <w:ilvl w:val="0"/>
          <w:numId w:val="38"/>
        </w:numPr>
        <w:rPr>
          <w:sz w:val="22"/>
        </w:rPr>
      </w:pPr>
      <w:r w:rsidRPr="00764BA5">
        <w:rPr>
          <w:sz w:val="22"/>
        </w:rPr>
        <w:t xml:space="preserve">In the sixth case we are calling the function </w:t>
      </w:r>
      <w:proofErr w:type="spellStart"/>
      <w:r w:rsidRPr="00764BA5">
        <w:rPr>
          <w:sz w:val="22"/>
        </w:rPr>
        <w:t>listen_estab</w:t>
      </w:r>
      <w:proofErr w:type="spellEnd"/>
      <w:r w:rsidRPr="00764BA5">
        <w:rPr>
          <w:sz w:val="22"/>
        </w:rPr>
        <w:t xml:space="preserve"> in which we are using the Linux command of netstat for all the internet connections which are connected to our device and copy that executed part in the text file using </w:t>
      </w:r>
      <w:proofErr w:type="spellStart"/>
      <w:r w:rsidRPr="00764BA5">
        <w:rPr>
          <w:sz w:val="22"/>
        </w:rPr>
        <w:t>strcpy</w:t>
      </w:r>
      <w:proofErr w:type="spellEnd"/>
      <w:r w:rsidRPr="00764BA5">
        <w:rPr>
          <w:sz w:val="22"/>
        </w:rPr>
        <w:t xml:space="preserve">. </w:t>
      </w:r>
    </w:p>
    <w:p w:rsidR="00764BA5" w:rsidP="00E20471" w:rsidRDefault="00E20471" w14:paraId="4BDD156C" w14:textId="3D5A811F">
      <w:pPr>
        <w:pStyle w:val="BodyText"/>
        <w:numPr>
          <w:ilvl w:val="0"/>
          <w:numId w:val="38"/>
        </w:numPr>
        <w:rPr>
          <w:sz w:val="22"/>
        </w:rPr>
      </w:pPr>
      <w:r>
        <w:rPr>
          <w:sz w:val="22"/>
        </w:rPr>
        <w:t>T</w:t>
      </w:r>
      <w:r w:rsidRPr="00764BA5" w:rsidR="00764BA5">
        <w:rPr>
          <w:sz w:val="22"/>
        </w:rPr>
        <w:t xml:space="preserve">he seventh </w:t>
      </w:r>
      <w:proofErr w:type="gramStart"/>
      <w:r>
        <w:rPr>
          <w:sz w:val="22"/>
        </w:rPr>
        <w:t>functions</w:t>
      </w:r>
      <w:proofErr w:type="gramEnd"/>
      <w:r>
        <w:rPr>
          <w:sz w:val="22"/>
        </w:rPr>
        <w:t xml:space="preserve"> that is used in this system is </w:t>
      </w:r>
      <w:r w:rsidRPr="00764BA5" w:rsidR="00764BA5">
        <w:rPr>
          <w:sz w:val="22"/>
        </w:rPr>
        <w:t>respond</w:t>
      </w:r>
      <w:r>
        <w:rPr>
          <w:sz w:val="22"/>
        </w:rPr>
        <w:t xml:space="preserve"> function.</w:t>
      </w:r>
      <w:r w:rsidRPr="00764BA5" w:rsidR="00764BA5">
        <w:rPr>
          <w:sz w:val="22"/>
        </w:rPr>
        <w:t xml:space="preserve"> </w:t>
      </w:r>
      <w:r>
        <w:rPr>
          <w:sz w:val="22"/>
        </w:rPr>
        <w:t>U</w:t>
      </w:r>
      <w:r w:rsidRPr="00764BA5" w:rsidR="00764BA5">
        <w:rPr>
          <w:sz w:val="22"/>
        </w:rPr>
        <w:t>sing</w:t>
      </w:r>
      <w:r>
        <w:rPr>
          <w:sz w:val="22"/>
        </w:rPr>
        <w:t xml:space="preserve"> this function if else loop is implemented for </w:t>
      </w:r>
      <w:r w:rsidRPr="00764BA5" w:rsidR="00764BA5">
        <w:rPr>
          <w:sz w:val="22"/>
        </w:rPr>
        <w:t xml:space="preserve">continuing the program or exiting the program. </w:t>
      </w:r>
    </w:p>
    <w:p w:rsidRPr="00764BA5" w:rsidR="00764BA5" w:rsidP="00E20471" w:rsidRDefault="00764BA5" w14:paraId="7C8A151D" w14:textId="235A0487">
      <w:pPr>
        <w:pStyle w:val="BodyText"/>
        <w:numPr>
          <w:ilvl w:val="0"/>
          <w:numId w:val="38"/>
        </w:numPr>
        <w:rPr>
          <w:sz w:val="22"/>
        </w:rPr>
      </w:pPr>
      <w:r>
        <w:rPr>
          <w:sz w:val="22"/>
        </w:rPr>
        <w:t>The eighth function</w:t>
      </w:r>
      <w:r w:rsidRPr="00764BA5">
        <w:rPr>
          <w:sz w:val="22"/>
        </w:rPr>
        <w:t xml:space="preserve"> </w:t>
      </w:r>
      <w:r>
        <w:rPr>
          <w:sz w:val="22"/>
        </w:rPr>
        <w:t>is</w:t>
      </w:r>
      <w:r w:rsidRPr="00764BA5">
        <w:rPr>
          <w:sz w:val="22"/>
        </w:rPr>
        <w:t xml:space="preserve"> sleep function.  </w:t>
      </w:r>
    </w:p>
    <w:p w:rsidRPr="009940D4" w:rsidR="009940D4" w:rsidP="78DF7914" w:rsidRDefault="009940D4" w14:paraId="2930B78C" w14:textId="048D5C84">
      <w:pPr>
        <w:pStyle w:val="Heading2"/>
        <w:rPr/>
      </w:pPr>
      <w:bookmarkStart w:name="_Toc368912282" w:id="78"/>
      <w:r w:rsidR="0045480B">
        <w:rPr/>
        <w:t>Key Entities</w:t>
      </w:r>
      <w:bookmarkEnd w:id="77"/>
      <w:bookmarkEnd w:id="78"/>
    </w:p>
    <w:p w:rsidR="1B674393" w:rsidP="78DF7914" w:rsidRDefault="1B674393" w14:paraId="13C83136" w14:textId="5E3ADE92">
      <w:pPr>
        <w:pStyle w:val="Normal"/>
      </w:pPr>
      <w:bookmarkStart w:name="_Toc207768301" w:id="79"/>
      <w:r w:rsidR="1B674393">
        <w:rPr/>
        <w:t>NA</w:t>
      </w:r>
    </w:p>
    <w:p w:rsidR="00F304DA" w:rsidP="00F304DA" w:rsidRDefault="0045480B" w14:paraId="2ABD1110" w14:textId="77777777">
      <w:pPr>
        <w:pStyle w:val="Heading2"/>
        <w:rPr/>
      </w:pPr>
      <w:bookmarkStart w:name="_Toc368912283" w:id="80"/>
      <w:r w:rsidR="0045480B">
        <w:rPr/>
        <w:t>Detailed-Level Database Design</w:t>
      </w:r>
      <w:bookmarkEnd w:id="79"/>
      <w:bookmarkEnd w:id="80"/>
    </w:p>
    <w:p w:rsidR="786D7C58" w:rsidP="78DF7914" w:rsidRDefault="786D7C58" w14:paraId="7B41E464" w14:textId="16DF2101">
      <w:pPr>
        <w:pStyle w:val="Normal"/>
      </w:pPr>
      <w:bookmarkStart w:name="_Toc207768303" w:id="81"/>
      <w:r w:rsidR="786D7C58">
        <w:rPr/>
        <w:t>NA</w:t>
      </w:r>
    </w:p>
    <w:p w:rsidR="005E7584" w:rsidP="005E7584" w:rsidRDefault="005E7584" w14:paraId="5AAC0A2D" w14:textId="77777777">
      <w:pPr>
        <w:pStyle w:val="Heading3"/>
        <w:rPr/>
      </w:pPr>
      <w:bookmarkStart w:name="_Toc361156525" w:id="82"/>
      <w:bookmarkStart w:name="_Toc368912284" w:id="83"/>
      <w:r w:rsidR="005E7584">
        <w:rPr/>
        <w:t>Data Mapping Information</w:t>
      </w:r>
      <w:bookmarkEnd w:id="82"/>
      <w:bookmarkEnd w:id="83"/>
    </w:p>
    <w:p w:rsidR="03598069" w:rsidP="78DF7914" w:rsidRDefault="03598069" w14:paraId="4D0980FE" w14:textId="5A50B7A3">
      <w:pPr>
        <w:pStyle w:val="Normal"/>
      </w:pPr>
      <w:r w:rsidR="03598069">
        <w:rPr/>
        <w:t>NA</w:t>
      </w:r>
    </w:p>
    <w:p w:rsidR="005E7584" w:rsidP="005E7584" w:rsidRDefault="005E7584" w14:paraId="39639367" w14:textId="77777777">
      <w:pPr>
        <w:pStyle w:val="Heading3"/>
        <w:rPr/>
      </w:pPr>
      <w:bookmarkStart w:name="_Toc368912285" w:id="84"/>
      <w:r w:rsidR="005E7584">
        <w:rPr/>
        <w:t>Data Conversion</w:t>
      </w:r>
      <w:bookmarkEnd w:id="84"/>
    </w:p>
    <w:p w:rsidR="4DA46F2D" w:rsidP="78DF7914" w:rsidRDefault="4DA46F2D" w14:paraId="02BCD80D" w14:textId="4A40528D">
      <w:pPr>
        <w:pStyle w:val="Normal"/>
      </w:pPr>
      <w:r w:rsidR="4DA46F2D">
        <w:rPr/>
        <w:t>NA</w:t>
      </w:r>
    </w:p>
    <w:p w:rsidRPr="00065178" w:rsidR="00065178" w:rsidP="78DF7914" w:rsidRDefault="00065178" w14:paraId="31F115D0" w14:textId="1D350C56">
      <w:pPr>
        <w:pStyle w:val="Heading2"/>
        <w:rPr/>
      </w:pPr>
      <w:bookmarkStart w:name="_Toc368912286" w:id="85"/>
      <w:r w:rsidR="0045480B">
        <w:rPr/>
        <w:t>Archival and retention requirements</w:t>
      </w:r>
      <w:bookmarkEnd w:id="81"/>
      <w:bookmarkEnd w:id="85"/>
    </w:p>
    <w:p w:rsidR="7F3BF844" w:rsidP="78DF7914" w:rsidRDefault="7F3BF844" w14:paraId="13709B65" w14:textId="7A5CF22B">
      <w:pPr>
        <w:pStyle w:val="Normal"/>
      </w:pPr>
      <w:bookmarkStart w:name="_Toc207768304" w:id="86"/>
      <w:r w:rsidR="7F3BF844">
        <w:rPr/>
        <w:t>NA</w:t>
      </w:r>
    </w:p>
    <w:p w:rsidR="004F467C" w:rsidP="004F467C" w:rsidRDefault="004F467C" w14:paraId="08DE8A9B" w14:textId="77777777">
      <w:pPr>
        <w:pStyle w:val="Heading2"/>
        <w:rPr/>
      </w:pPr>
      <w:bookmarkStart w:name="_Toc368912287" w:id="87"/>
      <w:r w:rsidR="004F467C">
        <w:rPr/>
        <w:t>Disaster and Failure Recovery</w:t>
      </w:r>
      <w:bookmarkEnd w:id="87"/>
    </w:p>
    <w:p w:rsidR="1BB5561F" w:rsidP="78DF7914" w:rsidRDefault="1BB5561F" w14:paraId="306FCE37" w14:textId="1E10CDE6">
      <w:pPr>
        <w:pStyle w:val="Normal"/>
      </w:pPr>
      <w:r w:rsidR="1BB5561F">
        <w:rPr/>
        <w:t>NA</w:t>
      </w:r>
    </w:p>
    <w:p w:rsidR="00E120EC" w:rsidP="00E120EC" w:rsidRDefault="00E120EC" w14:paraId="074CC950" w14:textId="77777777">
      <w:pPr>
        <w:pStyle w:val="Heading2"/>
        <w:rPr/>
      </w:pPr>
      <w:bookmarkStart w:name="_Toc361156518" w:id="88"/>
      <w:bookmarkStart w:name="_Toc368912288" w:id="89"/>
      <w:r w:rsidR="00E120EC">
        <w:rPr/>
        <w:t>Business Process workflow</w:t>
      </w:r>
      <w:bookmarkEnd w:id="88"/>
      <w:bookmarkEnd w:id="89"/>
      <w:r w:rsidR="00E120EC">
        <w:rPr/>
        <w:t xml:space="preserve"> </w:t>
      </w:r>
    </w:p>
    <w:p w:rsidR="61989C09" w:rsidP="78DF7914" w:rsidRDefault="61989C09" w14:paraId="70C3138E" w14:textId="2108D806">
      <w:pPr>
        <w:pStyle w:val="Normal"/>
      </w:pPr>
      <w:r w:rsidR="61989C09">
        <w:rPr/>
        <w:t>NA</w:t>
      </w:r>
    </w:p>
    <w:p w:rsidR="00E120EC" w:rsidP="002039EE" w:rsidRDefault="00E120EC" w14:paraId="00557BE5" w14:textId="77777777">
      <w:pPr>
        <w:pStyle w:val="Heading2"/>
        <w:rPr/>
      </w:pPr>
      <w:bookmarkStart w:name="_Toc361156519" w:id="90"/>
      <w:bookmarkStart w:name="_Toc368912289" w:id="91"/>
      <w:r w:rsidR="00E120EC">
        <w:rPr/>
        <w:t>Business Process Modeling and Management (as applicable)</w:t>
      </w:r>
      <w:bookmarkEnd w:id="90"/>
      <w:bookmarkEnd w:id="91"/>
    </w:p>
    <w:p w:rsidR="5F6898C4" w:rsidP="78DF7914" w:rsidRDefault="5F6898C4" w14:paraId="4F3B951C" w14:textId="558FEA1A">
      <w:pPr>
        <w:pStyle w:val="Normal"/>
      </w:pPr>
      <w:r w:rsidR="5F6898C4">
        <w:rPr/>
        <w:t>NA</w:t>
      </w:r>
    </w:p>
    <w:p w:rsidR="00E120EC" w:rsidP="00E120EC" w:rsidRDefault="00E120EC" w14:paraId="19357F01" w14:textId="77777777">
      <w:pPr>
        <w:pStyle w:val="Heading2"/>
        <w:rPr/>
      </w:pPr>
      <w:bookmarkStart w:name="_Toc361156521" w:id="92"/>
      <w:bookmarkStart w:name="_Toc368912290" w:id="93"/>
      <w:r w:rsidR="00E120EC">
        <w:rPr/>
        <w:t>Business Logic</w:t>
      </w:r>
      <w:bookmarkEnd w:id="92"/>
      <w:bookmarkEnd w:id="93"/>
    </w:p>
    <w:p w:rsidR="7260BC57" w:rsidP="78DF7914" w:rsidRDefault="7260BC57" w14:paraId="59A8C832" w14:textId="6466D4DC">
      <w:pPr>
        <w:pStyle w:val="Normal"/>
      </w:pPr>
      <w:r w:rsidR="7260BC57">
        <w:rPr/>
        <w:t>NA</w:t>
      </w:r>
    </w:p>
    <w:p w:rsidR="00E120EC" w:rsidP="00E120EC" w:rsidRDefault="00E120EC" w14:paraId="64CE3360" w14:textId="77777777">
      <w:pPr>
        <w:pStyle w:val="Heading2"/>
        <w:rPr/>
      </w:pPr>
      <w:bookmarkStart w:name="_Toc361156522" w:id="94"/>
      <w:bookmarkStart w:name="_Toc368912291" w:id="95"/>
      <w:r w:rsidR="00E120EC">
        <w:rPr/>
        <w:t>Variables</w:t>
      </w:r>
      <w:bookmarkEnd w:id="94"/>
      <w:bookmarkEnd w:id="95"/>
    </w:p>
    <w:p w:rsidRPr="009940D4" w:rsidR="009940D4" w:rsidP="009940D4" w:rsidRDefault="009940D4" w14:paraId="5E199920" w14:textId="77777777">
      <w:pPr>
        <w:pStyle w:val="BodyText"/>
        <w:rPr>
          <w:sz w:val="22"/>
        </w:rPr>
      </w:pPr>
      <w:r>
        <w:tab/>
      </w:r>
      <w:r w:rsidRPr="009940D4">
        <w:rPr>
          <w:sz w:val="22"/>
        </w:rPr>
        <w:t xml:space="preserve">The project has used few </w:t>
      </w:r>
      <w:proofErr w:type="gramStart"/>
      <w:r w:rsidRPr="009940D4">
        <w:rPr>
          <w:sz w:val="22"/>
        </w:rPr>
        <w:t>variable :</w:t>
      </w:r>
      <w:proofErr w:type="gramEnd"/>
      <w:r w:rsidRPr="009940D4">
        <w:rPr>
          <w:sz w:val="22"/>
        </w:rPr>
        <w:t xml:space="preserve"> </w:t>
      </w:r>
    </w:p>
    <w:p w:rsidRPr="009940D4" w:rsidR="009940D4" w:rsidP="009940D4" w:rsidRDefault="009940D4" w14:paraId="4FFA1D97" w14:textId="04FEC14B">
      <w:pPr>
        <w:pStyle w:val="BodyText"/>
        <w:numPr>
          <w:ilvl w:val="0"/>
          <w:numId w:val="40"/>
        </w:numPr>
        <w:rPr>
          <w:sz w:val="22"/>
        </w:rPr>
      </w:pPr>
      <w:proofErr w:type="spellStart"/>
      <w:r w:rsidRPr="009940D4">
        <w:rPr>
          <w:sz w:val="22"/>
        </w:rPr>
        <w:t>cmd</w:t>
      </w:r>
      <w:proofErr w:type="spellEnd"/>
      <w:r w:rsidRPr="009940D4">
        <w:rPr>
          <w:sz w:val="22"/>
        </w:rPr>
        <w:t xml:space="preserve">[] and out[] </w:t>
      </w:r>
      <w:r>
        <w:rPr>
          <w:sz w:val="22"/>
        </w:rPr>
        <w:t xml:space="preserve">- </w:t>
      </w:r>
      <w:r w:rsidRPr="009940D4">
        <w:rPr>
          <w:sz w:val="22"/>
        </w:rPr>
        <w:t>two character type array</w:t>
      </w:r>
      <w:r>
        <w:rPr>
          <w:sz w:val="22"/>
        </w:rPr>
        <w:t>s</w:t>
      </w:r>
    </w:p>
    <w:p w:rsidRPr="009940D4" w:rsidR="009940D4" w:rsidP="009940D4" w:rsidRDefault="009940D4" w14:paraId="7D86DF3C" w14:textId="0C0A5F82">
      <w:pPr>
        <w:pStyle w:val="BodyText"/>
        <w:numPr>
          <w:ilvl w:val="0"/>
          <w:numId w:val="40"/>
        </w:numPr>
      </w:pPr>
      <w:proofErr w:type="spellStart"/>
      <w:r>
        <w:rPr>
          <w:sz w:val="22"/>
        </w:rPr>
        <w:t>ch</w:t>
      </w:r>
      <w:proofErr w:type="spellEnd"/>
      <w:r>
        <w:rPr>
          <w:sz w:val="22"/>
        </w:rPr>
        <w:t xml:space="preserve"> and response -</w:t>
      </w:r>
      <w:r w:rsidRPr="009940D4">
        <w:rPr>
          <w:sz w:val="22"/>
        </w:rPr>
        <w:t xml:space="preserve"> two integer</w:t>
      </w:r>
      <w:r>
        <w:rPr>
          <w:sz w:val="22"/>
        </w:rPr>
        <w:t>s</w:t>
      </w:r>
    </w:p>
    <w:p w:rsidR="00E120EC" w:rsidP="00E120EC" w:rsidRDefault="00E120EC" w14:paraId="6FE379BC" w14:textId="77777777">
      <w:pPr>
        <w:pStyle w:val="Heading2"/>
        <w:rPr/>
      </w:pPr>
      <w:bookmarkStart w:name="_Toc361156524" w:id="96"/>
      <w:bookmarkStart w:name="_Toc368912292" w:id="97"/>
      <w:r w:rsidR="00E120EC">
        <w:rPr/>
        <w:t>Activity / Class Diagrams (as applicable)</w:t>
      </w:r>
      <w:bookmarkEnd w:id="96"/>
      <w:bookmarkEnd w:id="97"/>
    </w:p>
    <w:p w:rsidRPr="000C58FF" w:rsidR="000C58FF" w:rsidP="78DF7914" w:rsidRDefault="000C58FF" w14:paraId="04C20362" w14:textId="08C747FD">
      <w:pPr>
        <w:pStyle w:val="BodyText"/>
      </w:pPr>
      <w:r w:rsidR="590AF4DE">
        <w:drawing>
          <wp:inline wp14:editId="5483F689" wp14:anchorId="0FB67A8B">
            <wp:extent cx="5943600" cy="4738724"/>
            <wp:effectExtent l="0" t="0" r="0" b="0"/>
            <wp:docPr id="1629326809" name="" title=""/>
            <wp:cNvGraphicFramePr>
              <a:graphicFrameLocks noChangeAspect="1"/>
            </wp:cNvGraphicFramePr>
            <a:graphic>
              <a:graphicData uri="http://schemas.openxmlformats.org/drawingml/2006/picture">
                <pic:pic>
                  <pic:nvPicPr>
                    <pic:cNvPr id="0" name=""/>
                    <pic:cNvPicPr/>
                  </pic:nvPicPr>
                  <pic:blipFill>
                    <a:blip r:embed="R469083f9e6424592">
                      <a:extLst>
                        <a:ext xmlns:a="http://schemas.openxmlformats.org/drawingml/2006/main" uri="{28A0092B-C50C-407E-A947-70E740481C1C}">
                          <a14:useLocalDpi val="0"/>
                        </a:ext>
                      </a:extLst>
                    </a:blip>
                    <a:stretch>
                      <a:fillRect/>
                    </a:stretch>
                  </pic:blipFill>
                  <pic:spPr>
                    <a:xfrm>
                      <a:off x="0" y="0"/>
                      <a:ext cx="5943600" cy="4738724"/>
                    </a:xfrm>
                    <a:prstGeom prst="rect">
                      <a:avLst/>
                    </a:prstGeom>
                  </pic:spPr>
                </pic:pic>
              </a:graphicData>
            </a:graphic>
          </wp:inline>
        </w:drawing>
      </w:r>
    </w:p>
    <w:p w:rsidR="00193769" w:rsidP="00193769" w:rsidRDefault="00193769" w14:paraId="2208713D" w14:textId="77777777">
      <w:pPr>
        <w:pStyle w:val="Heading2"/>
        <w:rPr/>
      </w:pPr>
      <w:bookmarkStart w:name="_Toc368912293" w:id="98"/>
      <w:r w:rsidR="00193769">
        <w:rPr/>
        <w:t>Data Migration</w:t>
      </w:r>
      <w:bookmarkEnd w:id="98"/>
    </w:p>
    <w:p w:rsidR="20CCA611" w:rsidP="78DF7914" w:rsidRDefault="20CCA611" w14:paraId="6148A893" w14:textId="36BD9719">
      <w:pPr>
        <w:pStyle w:val="Normal"/>
      </w:pPr>
      <w:r w:rsidR="20CCA611">
        <w:rPr/>
        <w:t>NA</w:t>
      </w:r>
    </w:p>
    <w:p w:rsidR="001E2AC5" w:rsidP="001E2AC5" w:rsidRDefault="001E2AC5" w14:paraId="75145B7A" w14:textId="77777777">
      <w:pPr>
        <w:pStyle w:val="Heading3"/>
        <w:rPr/>
      </w:pPr>
      <w:bookmarkStart w:name="_Toc502732269" w:id="99"/>
      <w:bookmarkStart w:name="_Toc368912294" w:id="100"/>
      <w:r w:rsidR="001E2AC5">
        <w:rPr/>
        <w:t>Architectural Representation</w:t>
      </w:r>
      <w:bookmarkEnd w:id="99"/>
      <w:bookmarkEnd w:id="100"/>
      <w:r w:rsidR="001E2AC5">
        <w:rPr/>
        <w:t xml:space="preserve"> </w:t>
      </w:r>
    </w:p>
    <w:p w:rsidR="001E2AC5" w:rsidP="001E2AC5" w:rsidRDefault="001E2AC5" w14:paraId="70BABFA2" w14:textId="77777777">
      <w:pPr>
        <w:pStyle w:val="Heading3"/>
        <w:rPr/>
      </w:pPr>
      <w:bookmarkStart w:name="_Toc502732270" w:id="101"/>
      <w:bookmarkStart w:name="_Toc368912295" w:id="102"/>
      <w:r w:rsidR="001E2AC5">
        <w:rPr/>
        <w:t>Architectural Goals and Constraints</w:t>
      </w:r>
      <w:bookmarkEnd w:id="101"/>
      <w:bookmarkEnd w:id="102"/>
      <w:r w:rsidR="001E2AC5">
        <w:rPr/>
        <w:t xml:space="preserve"> </w:t>
      </w:r>
    </w:p>
    <w:p w:rsidR="001E2AC5" w:rsidP="001E2AC5" w:rsidRDefault="001E2AC5" w14:paraId="5F3775E7" w14:textId="77777777">
      <w:pPr>
        <w:pStyle w:val="Heading3"/>
        <w:rPr/>
      </w:pPr>
      <w:bookmarkStart w:name="_Toc502732271" w:id="103"/>
      <w:bookmarkStart w:name="_Toc368912296" w:id="104"/>
      <w:r w:rsidR="001E2AC5">
        <w:rPr/>
        <w:t>Logical View</w:t>
      </w:r>
      <w:bookmarkEnd w:id="103"/>
      <w:bookmarkEnd w:id="104"/>
      <w:r w:rsidR="001E2AC5">
        <w:rPr/>
        <w:t xml:space="preserve"> </w:t>
      </w:r>
    </w:p>
    <w:p w:rsidR="00520E2A" w:rsidP="00520E2A" w:rsidRDefault="00520E2A" w14:paraId="00C6217A" w14:textId="33252C5D">
      <w:pPr>
        <w:pStyle w:val="paragraph"/>
        <w:spacing w:before="0" w:beforeAutospacing="0" w:after="0" w:afterAutospacing="0"/>
        <w:ind w:firstLine="720"/>
        <w:jc w:val="both"/>
        <w:textAlignment w:val="baseline"/>
        <w:rPr>
          <w:rStyle w:val="normaltextrun"/>
          <w:sz w:val="22"/>
          <w:szCs w:val="22"/>
        </w:rPr>
      </w:pPr>
      <w:r>
        <w:rPr>
          <w:rStyle w:val="normaltextrun"/>
          <w:sz w:val="22"/>
          <w:szCs w:val="22"/>
        </w:rPr>
        <w:t>The main function is starting the port scanner and calling menu function to perform. Menu function is having other functions that will provide desired results.</w:t>
      </w:r>
    </w:p>
    <w:p w:rsidR="00520E2A" w:rsidP="00520E2A" w:rsidRDefault="00520E2A" w14:paraId="1BED6C20" w14:textId="65B551F5">
      <w:pPr>
        <w:pStyle w:val="paragraph"/>
        <w:numPr>
          <w:ilvl w:val="0"/>
          <w:numId w:val="42"/>
        </w:numPr>
        <w:spacing w:before="0" w:beforeAutospacing="0" w:after="0" w:afterAutospacing="0"/>
        <w:jc w:val="both"/>
        <w:textAlignment w:val="baseline"/>
        <w:rPr>
          <w:rFonts w:ascii="Segoe UI" w:hAnsi="Segoe UI" w:cs="Segoe UI"/>
          <w:sz w:val="18"/>
          <w:szCs w:val="18"/>
        </w:rPr>
      </w:pPr>
      <w:r>
        <w:rPr>
          <w:rStyle w:val="normaltextrun"/>
          <w:sz w:val="22"/>
          <w:szCs w:val="22"/>
        </w:rPr>
        <w:t>m</w:t>
      </w:r>
      <w:r>
        <w:rPr>
          <w:rStyle w:val="normaltextrun"/>
          <w:sz w:val="22"/>
          <w:szCs w:val="22"/>
        </w:rPr>
        <w:t>enu</w:t>
      </w:r>
      <w:r>
        <w:rPr>
          <w:rStyle w:val="normaltextrun"/>
          <w:sz w:val="22"/>
          <w:szCs w:val="22"/>
        </w:rPr>
        <w:t xml:space="preserve">(): - user will input his/her choice for available options </w:t>
      </w:r>
      <w:r>
        <w:rPr>
          <w:rStyle w:val="normaltextrun"/>
          <w:sz w:val="22"/>
          <w:szCs w:val="22"/>
        </w:rPr>
        <w:t>listed below: -</w:t>
      </w:r>
      <w:r>
        <w:rPr>
          <w:rStyle w:val="eop"/>
          <w:sz w:val="22"/>
          <w:szCs w:val="22"/>
        </w:rPr>
        <w:t> </w:t>
      </w:r>
    </w:p>
    <w:p w:rsidR="00520E2A" w:rsidP="00520E2A" w:rsidRDefault="00520E2A" w14:paraId="7E59D15A" w14:textId="77777777">
      <w:pPr>
        <w:pStyle w:val="paragraph"/>
        <w:numPr>
          <w:ilvl w:val="0"/>
          <w:numId w:val="42"/>
        </w:numPr>
        <w:spacing w:before="0" w:beforeAutospacing="0" w:after="0" w:afterAutospacing="0"/>
        <w:jc w:val="both"/>
        <w:textAlignment w:val="baseline"/>
        <w:rPr>
          <w:rFonts w:ascii="Segoe UI" w:hAnsi="Segoe UI" w:cs="Segoe UI"/>
          <w:sz w:val="18"/>
          <w:szCs w:val="18"/>
        </w:rPr>
      </w:pPr>
      <w:proofErr w:type="gramStart"/>
      <w:r>
        <w:rPr>
          <w:rStyle w:val="normaltextrun"/>
          <w:sz w:val="22"/>
          <w:szCs w:val="22"/>
        </w:rPr>
        <w:t>protocol</w:t>
      </w:r>
      <w:proofErr w:type="gramEnd"/>
      <w:r>
        <w:rPr>
          <w:rStyle w:val="normaltextrun"/>
          <w:sz w:val="22"/>
          <w:szCs w:val="22"/>
        </w:rPr>
        <w:t xml:space="preserve"> statistics (): - it can show us protocol statistical details of our device like the current number of established connections using each protocol.</w:t>
      </w:r>
      <w:r>
        <w:rPr>
          <w:rStyle w:val="eop"/>
          <w:sz w:val="22"/>
          <w:szCs w:val="22"/>
        </w:rPr>
        <w:t> </w:t>
      </w:r>
    </w:p>
    <w:p w:rsidR="00520E2A" w:rsidP="00520E2A" w:rsidRDefault="00520E2A" w14:paraId="56C15FB5" w14:textId="77777777">
      <w:pPr>
        <w:pStyle w:val="paragraph"/>
        <w:numPr>
          <w:ilvl w:val="0"/>
          <w:numId w:val="42"/>
        </w:numPr>
        <w:spacing w:before="0" w:beforeAutospacing="0" w:after="0" w:afterAutospacing="0"/>
        <w:jc w:val="both"/>
        <w:textAlignment w:val="baseline"/>
        <w:rPr>
          <w:rFonts w:ascii="Segoe UI" w:hAnsi="Segoe UI" w:cs="Segoe UI"/>
          <w:sz w:val="18"/>
          <w:szCs w:val="18"/>
        </w:rPr>
      </w:pPr>
      <w:proofErr w:type="spellStart"/>
      <w:r>
        <w:rPr>
          <w:rStyle w:val="normaltextrun"/>
          <w:sz w:val="22"/>
          <w:szCs w:val="22"/>
        </w:rPr>
        <w:t>rt_info</w:t>
      </w:r>
      <w:proofErr w:type="spellEnd"/>
      <w:r>
        <w:rPr>
          <w:rStyle w:val="normaltextrun"/>
          <w:sz w:val="22"/>
          <w:szCs w:val="22"/>
        </w:rPr>
        <w:t xml:space="preserve"> (): - it can show us routing table information of our device the information necessary to forward a packet along the best path toward its destination.</w:t>
      </w:r>
      <w:r>
        <w:rPr>
          <w:rStyle w:val="eop"/>
          <w:sz w:val="22"/>
          <w:szCs w:val="22"/>
        </w:rPr>
        <w:t> </w:t>
      </w:r>
    </w:p>
    <w:p w:rsidR="00520E2A" w:rsidP="00520E2A" w:rsidRDefault="00520E2A" w14:paraId="53817FE4" w14:textId="77777777">
      <w:pPr>
        <w:pStyle w:val="paragraph"/>
        <w:numPr>
          <w:ilvl w:val="0"/>
          <w:numId w:val="42"/>
        </w:numPr>
        <w:spacing w:before="0" w:beforeAutospacing="0" w:after="0" w:afterAutospacing="0"/>
        <w:jc w:val="both"/>
        <w:textAlignment w:val="baseline"/>
        <w:rPr>
          <w:rFonts w:ascii="Segoe UI" w:hAnsi="Segoe UI" w:cs="Segoe UI"/>
          <w:sz w:val="18"/>
          <w:szCs w:val="18"/>
        </w:rPr>
      </w:pPr>
      <w:proofErr w:type="spellStart"/>
      <w:r>
        <w:rPr>
          <w:rStyle w:val="normaltextrun"/>
          <w:sz w:val="22"/>
          <w:szCs w:val="22"/>
        </w:rPr>
        <w:t>tcp_socket</w:t>
      </w:r>
      <w:proofErr w:type="spellEnd"/>
      <w:r>
        <w:rPr>
          <w:rStyle w:val="normaltextrun"/>
          <w:sz w:val="22"/>
          <w:szCs w:val="22"/>
        </w:rPr>
        <w:t xml:space="preserve"> (): - it can show us active TCP socket connections on our device.</w:t>
      </w:r>
      <w:r>
        <w:rPr>
          <w:rStyle w:val="eop"/>
          <w:sz w:val="22"/>
          <w:szCs w:val="22"/>
        </w:rPr>
        <w:t> </w:t>
      </w:r>
    </w:p>
    <w:p w:rsidR="00520E2A" w:rsidP="00520E2A" w:rsidRDefault="00520E2A" w14:paraId="2A141F34" w14:textId="77777777">
      <w:pPr>
        <w:pStyle w:val="paragraph"/>
        <w:numPr>
          <w:ilvl w:val="0"/>
          <w:numId w:val="42"/>
        </w:numPr>
        <w:spacing w:before="0" w:beforeAutospacing="0" w:after="0" w:afterAutospacing="0"/>
        <w:jc w:val="both"/>
        <w:textAlignment w:val="baseline"/>
        <w:rPr>
          <w:rFonts w:ascii="Segoe UI" w:hAnsi="Segoe UI" w:cs="Segoe UI"/>
          <w:sz w:val="18"/>
          <w:szCs w:val="18"/>
        </w:rPr>
      </w:pPr>
      <w:proofErr w:type="spellStart"/>
      <w:r>
        <w:rPr>
          <w:rStyle w:val="normaltextrun"/>
          <w:sz w:val="22"/>
          <w:szCs w:val="22"/>
        </w:rPr>
        <w:t>udp_socket</w:t>
      </w:r>
      <w:proofErr w:type="spellEnd"/>
      <w:r>
        <w:rPr>
          <w:rStyle w:val="normaltextrun"/>
          <w:sz w:val="22"/>
          <w:szCs w:val="22"/>
        </w:rPr>
        <w:t xml:space="preserve"> (): -it can show us active UDP socket connections on our device.</w:t>
      </w:r>
      <w:r>
        <w:rPr>
          <w:rStyle w:val="eop"/>
          <w:sz w:val="22"/>
          <w:szCs w:val="22"/>
        </w:rPr>
        <w:t> </w:t>
      </w:r>
    </w:p>
    <w:p w:rsidR="00520E2A" w:rsidP="00520E2A" w:rsidRDefault="00520E2A" w14:paraId="60FDCB68" w14:textId="77777777">
      <w:pPr>
        <w:pStyle w:val="paragraph"/>
        <w:numPr>
          <w:ilvl w:val="0"/>
          <w:numId w:val="42"/>
        </w:numPr>
        <w:spacing w:before="0" w:beforeAutospacing="0" w:after="0" w:afterAutospacing="0"/>
        <w:jc w:val="both"/>
        <w:textAlignment w:val="baseline"/>
        <w:rPr>
          <w:rFonts w:ascii="Segoe UI" w:hAnsi="Segoe UI" w:cs="Segoe UI"/>
          <w:sz w:val="18"/>
          <w:szCs w:val="18"/>
        </w:rPr>
      </w:pPr>
      <w:proofErr w:type="spellStart"/>
      <w:r>
        <w:rPr>
          <w:rStyle w:val="normaltextrun"/>
          <w:sz w:val="22"/>
          <w:szCs w:val="22"/>
        </w:rPr>
        <w:t>ic_firefox</w:t>
      </w:r>
      <w:proofErr w:type="spellEnd"/>
      <w:r>
        <w:rPr>
          <w:rStyle w:val="normaltextrun"/>
          <w:sz w:val="22"/>
          <w:szCs w:val="22"/>
        </w:rPr>
        <w:t xml:space="preserve"> (): - it can show connections that are using the browser on our device.</w:t>
      </w:r>
      <w:r>
        <w:rPr>
          <w:rStyle w:val="eop"/>
          <w:sz w:val="22"/>
          <w:szCs w:val="22"/>
        </w:rPr>
        <w:t> </w:t>
      </w:r>
    </w:p>
    <w:p w:rsidR="00520E2A" w:rsidP="00520E2A" w:rsidRDefault="00520E2A" w14:paraId="0371337F" w14:textId="77777777">
      <w:pPr>
        <w:pStyle w:val="paragraph"/>
        <w:numPr>
          <w:ilvl w:val="0"/>
          <w:numId w:val="42"/>
        </w:numPr>
        <w:spacing w:before="0" w:beforeAutospacing="0" w:after="0" w:afterAutospacing="0"/>
        <w:jc w:val="both"/>
        <w:textAlignment w:val="baseline"/>
        <w:rPr>
          <w:rFonts w:ascii="Segoe UI" w:hAnsi="Segoe UI" w:cs="Segoe UI"/>
          <w:sz w:val="18"/>
          <w:szCs w:val="18"/>
        </w:rPr>
      </w:pPr>
      <w:proofErr w:type="spellStart"/>
      <w:r>
        <w:rPr>
          <w:rStyle w:val="normaltextrun"/>
          <w:sz w:val="22"/>
          <w:szCs w:val="22"/>
        </w:rPr>
        <w:t>listen_estab</w:t>
      </w:r>
      <w:proofErr w:type="spellEnd"/>
      <w:r>
        <w:rPr>
          <w:rStyle w:val="normaltextrun"/>
          <w:sz w:val="22"/>
          <w:szCs w:val="22"/>
        </w:rPr>
        <w:t xml:space="preserve"> (): - it can show us the state of all the internet connections of our device.</w:t>
      </w:r>
      <w:r>
        <w:rPr>
          <w:rStyle w:val="eop"/>
          <w:sz w:val="22"/>
          <w:szCs w:val="22"/>
        </w:rPr>
        <w:t> </w:t>
      </w:r>
    </w:p>
    <w:p w:rsidR="00520E2A" w:rsidP="00520E2A" w:rsidRDefault="00520E2A" w14:paraId="28D13307" w14:textId="77777777">
      <w:pPr>
        <w:pStyle w:val="paragraph"/>
        <w:numPr>
          <w:ilvl w:val="0"/>
          <w:numId w:val="42"/>
        </w:numPr>
        <w:spacing w:before="0" w:beforeAutospacing="0" w:after="0" w:afterAutospacing="0"/>
        <w:jc w:val="both"/>
        <w:textAlignment w:val="baseline"/>
        <w:rPr>
          <w:rStyle w:val="eop"/>
          <w:sz w:val="22"/>
          <w:szCs w:val="22"/>
        </w:rPr>
      </w:pPr>
      <w:proofErr w:type="gramStart"/>
      <w:r>
        <w:rPr>
          <w:rStyle w:val="normaltextrun"/>
          <w:sz w:val="22"/>
          <w:szCs w:val="22"/>
        </w:rPr>
        <w:t>exit</w:t>
      </w:r>
      <w:proofErr w:type="gramEnd"/>
      <w:r>
        <w:rPr>
          <w:rStyle w:val="normaltextrun"/>
          <w:sz w:val="22"/>
          <w:szCs w:val="22"/>
        </w:rPr>
        <w:t xml:space="preserve"> (): - it can come out of the program. </w:t>
      </w:r>
      <w:r>
        <w:rPr>
          <w:rStyle w:val="eop"/>
          <w:sz w:val="22"/>
          <w:szCs w:val="22"/>
        </w:rPr>
        <w:t> </w:t>
      </w:r>
    </w:p>
    <w:p w:rsidR="00520E2A" w:rsidP="00520E2A" w:rsidRDefault="00520E2A" w14:paraId="3423B54A" w14:textId="77777777">
      <w:pPr>
        <w:pStyle w:val="paragraph"/>
        <w:spacing w:before="0" w:beforeAutospacing="0" w:after="0" w:afterAutospacing="0"/>
        <w:ind w:firstLine="720"/>
        <w:jc w:val="both"/>
        <w:textAlignment w:val="baseline"/>
        <w:rPr>
          <w:rStyle w:val="eop"/>
          <w:sz w:val="22"/>
          <w:szCs w:val="22"/>
        </w:rPr>
      </w:pPr>
    </w:p>
    <w:p w:rsidR="00520E2A" w:rsidP="00520E2A" w:rsidRDefault="00520E2A" w14:paraId="58EEB8FD" w14:textId="3057B333">
      <w:pPr>
        <w:pStyle w:val="paragraph"/>
        <w:spacing w:before="0" w:beforeAutospacing="0" w:after="0" w:afterAutospacing="0"/>
        <w:ind w:firstLine="720"/>
        <w:jc w:val="both"/>
        <w:textAlignment w:val="baseline"/>
        <w:rPr>
          <w:rStyle w:val="eop"/>
          <w:sz w:val="22"/>
          <w:szCs w:val="22"/>
        </w:rPr>
      </w:pPr>
      <w:r>
        <w:rPr>
          <w:rStyle w:val="eop"/>
          <w:sz w:val="22"/>
          <w:szCs w:val="22"/>
        </w:rPr>
        <w:t>Listed above, all the functions are calling respond function.</w:t>
      </w:r>
    </w:p>
    <w:p w:rsidR="00520E2A" w:rsidP="00520E2A" w:rsidRDefault="00520E2A" w14:paraId="33467087" w14:textId="34C7EDEE">
      <w:pPr>
        <w:pStyle w:val="paragraph"/>
        <w:numPr>
          <w:ilvl w:val="0"/>
          <w:numId w:val="43"/>
        </w:numPr>
        <w:spacing w:before="0" w:beforeAutospacing="0" w:after="0" w:afterAutospacing="0"/>
        <w:jc w:val="both"/>
        <w:textAlignment w:val="baseline"/>
        <w:rPr>
          <w:rStyle w:val="eop"/>
          <w:sz w:val="22"/>
          <w:szCs w:val="22"/>
        </w:rPr>
      </w:pPr>
      <w:proofErr w:type="gramStart"/>
      <w:r>
        <w:rPr>
          <w:rStyle w:val="eop"/>
          <w:sz w:val="22"/>
          <w:szCs w:val="22"/>
        </w:rPr>
        <w:t>respond(</w:t>
      </w:r>
      <w:proofErr w:type="gramEnd"/>
      <w:r>
        <w:rPr>
          <w:rStyle w:val="eop"/>
          <w:sz w:val="22"/>
          <w:szCs w:val="22"/>
        </w:rPr>
        <w:t>): - it will ask user to continue the program further or to exit from the program.</w:t>
      </w:r>
    </w:p>
    <w:p w:rsidR="00520E2A" w:rsidP="00520E2A" w:rsidRDefault="00520E2A" w14:paraId="78160B8D" w14:textId="77777777">
      <w:pPr>
        <w:pStyle w:val="paragraph"/>
        <w:spacing w:before="0" w:beforeAutospacing="0" w:after="0" w:afterAutospacing="0"/>
        <w:ind w:firstLine="720"/>
        <w:jc w:val="both"/>
        <w:textAlignment w:val="baseline"/>
        <w:rPr>
          <w:rFonts w:ascii="Segoe UI" w:hAnsi="Segoe UI" w:cs="Segoe UI"/>
          <w:sz w:val="18"/>
          <w:szCs w:val="18"/>
        </w:rPr>
      </w:pPr>
    </w:p>
    <w:p w:rsidRPr="00520E2A" w:rsidR="00520E2A" w:rsidP="00520E2A" w:rsidRDefault="00520E2A" w14:paraId="1BF0CF3B" w14:textId="51D6DD9D">
      <w:pPr>
        <w:pStyle w:val="BodyText"/>
      </w:pPr>
    </w:p>
    <w:p w:rsidR="001E2AC5" w:rsidP="001E2AC5" w:rsidRDefault="001E2AC5" w14:paraId="08510162" w14:textId="77777777">
      <w:pPr>
        <w:pStyle w:val="Heading3"/>
        <w:rPr/>
      </w:pPr>
      <w:bookmarkStart w:name="_Toc502732273" w:id="105"/>
      <w:bookmarkStart w:name="_Toc368912297" w:id="106"/>
      <w:r w:rsidR="001E2AC5">
        <w:rPr/>
        <w:t>Architecturally Significant Design Packages</w:t>
      </w:r>
      <w:bookmarkEnd w:id="105"/>
      <w:bookmarkEnd w:id="106"/>
    </w:p>
    <w:p w:rsidR="4D462C5A" w:rsidP="78DF7914" w:rsidRDefault="4D462C5A" w14:paraId="4E78BF9C" w14:textId="0E73DC0E">
      <w:pPr>
        <w:pStyle w:val="Normal"/>
      </w:pPr>
      <w:r w:rsidR="4D462C5A">
        <w:rPr/>
        <w:t>NA</w:t>
      </w:r>
    </w:p>
    <w:p w:rsidR="001E2AC5" w:rsidP="001E2AC5" w:rsidRDefault="001E2AC5" w14:paraId="251C025B" w14:textId="77777777">
      <w:pPr>
        <w:pStyle w:val="Heading3"/>
        <w:rPr/>
      </w:pPr>
      <w:bookmarkStart w:name="_Toc502732274" w:id="107"/>
      <w:bookmarkStart w:name="_Toc368912298" w:id="108"/>
      <w:r w:rsidR="001E2AC5">
        <w:rPr/>
        <w:t>Data model</w:t>
      </w:r>
      <w:bookmarkEnd w:id="107"/>
      <w:bookmarkEnd w:id="108"/>
      <w:r w:rsidR="001E2AC5">
        <w:rPr/>
        <w:t xml:space="preserve"> </w:t>
      </w:r>
    </w:p>
    <w:p w:rsidR="001E2AC5" w:rsidP="001E2AC5" w:rsidRDefault="001E2AC5" w14:paraId="2D9D2A89" w14:textId="77777777">
      <w:pPr>
        <w:ind w:left="720"/>
        <w:rPr>
          <w:rFonts w:ascii="Arial" w:hAnsi="Arial" w:cs="Arial"/>
        </w:rPr>
      </w:pPr>
      <w:bookmarkStart w:name="_Toc502732275" w:id="109"/>
      <w:r>
        <w:rPr>
          <w:rFonts w:ascii="Arial" w:hAnsi="Arial" w:cs="Arial"/>
          <w:b/>
          <w:sz w:val="24"/>
        </w:rPr>
        <w:t>Legacy system data model</w:t>
      </w:r>
      <w:bookmarkEnd w:id="109"/>
    </w:p>
    <w:p w:rsidR="001E2AC5" w:rsidP="001E2AC5" w:rsidRDefault="001E2AC5" w14:paraId="01758950" w14:textId="77777777">
      <w:pPr>
        <w:ind w:left="720"/>
        <w:rPr>
          <w:rFonts w:ascii="Arial" w:hAnsi="Arial" w:cs="Arial"/>
          <w:b/>
          <w:sz w:val="24"/>
        </w:rPr>
      </w:pPr>
      <w:bookmarkStart w:name="_Toc502732276" w:id="110"/>
      <w:r>
        <w:rPr>
          <w:rFonts w:ascii="Arial" w:hAnsi="Arial" w:cs="Arial"/>
          <w:b/>
          <w:sz w:val="24"/>
        </w:rPr>
        <w:t>Proposed system data model</w:t>
      </w:r>
      <w:bookmarkEnd w:id="110"/>
    </w:p>
    <w:p w:rsidR="001E2AC5" w:rsidP="78DF7914" w:rsidRDefault="001E2AC5" w14:paraId="152176BD" w14:textId="77777777">
      <w:pPr>
        <w:ind w:left="720"/>
        <w:rPr>
          <w:rFonts w:ascii="Arial" w:hAnsi="Arial" w:cs="Arial"/>
          <w:b w:val="1"/>
          <w:bCs w:val="1"/>
          <w:sz w:val="24"/>
          <w:szCs w:val="24"/>
        </w:rPr>
      </w:pPr>
      <w:bookmarkStart w:name="_Toc502732277" w:id="111"/>
      <w:r w:rsidRPr="78DF7914" w:rsidR="001E2AC5">
        <w:rPr>
          <w:rFonts w:ascii="Arial" w:hAnsi="Arial" w:cs="Arial"/>
          <w:b w:val="1"/>
          <w:bCs w:val="1"/>
          <w:sz w:val="24"/>
          <w:szCs w:val="24"/>
        </w:rPr>
        <w:t>Interface data model</w:t>
      </w:r>
      <w:bookmarkEnd w:id="111"/>
      <w:r w:rsidRPr="78DF7914" w:rsidR="001E2AC5">
        <w:rPr>
          <w:rFonts w:ascii="Arial" w:hAnsi="Arial" w:cs="Arial"/>
        </w:rPr>
        <w:t xml:space="preserve"> </w:t>
      </w:r>
    </w:p>
    <w:p w:rsidR="19A15F4A" w:rsidP="78DF7914" w:rsidRDefault="19A15F4A" w14:paraId="4F44DDD4" w14:textId="620181EC">
      <w:pPr>
        <w:pStyle w:val="Normal"/>
        <w:ind w:left="720"/>
        <w:rPr>
          <w:rFonts w:ascii="Arial" w:hAnsi="Arial" w:cs="Arial"/>
        </w:rPr>
      </w:pPr>
      <w:r w:rsidRPr="78DF7914" w:rsidR="19A15F4A">
        <w:rPr>
          <w:rFonts w:ascii="Arial" w:hAnsi="Arial" w:cs="Arial"/>
        </w:rPr>
        <w:t>NA</w:t>
      </w:r>
    </w:p>
    <w:p w:rsidR="001E2AC5" w:rsidP="001E2AC5" w:rsidRDefault="001E2AC5" w14:paraId="3FD4FEBD" w14:textId="77777777">
      <w:pPr>
        <w:pStyle w:val="Heading3"/>
        <w:rPr/>
      </w:pPr>
      <w:bookmarkStart w:name="_Toc368912299" w:id="112"/>
      <w:r w:rsidR="001E2AC5">
        <w:rPr/>
        <w:t>Deployment View</w:t>
      </w:r>
      <w:bookmarkEnd w:id="112"/>
    </w:p>
    <w:p w:rsidRPr="00520E2A" w:rsidR="00520E2A" w:rsidP="00520E2A" w:rsidRDefault="00520E2A" w14:paraId="4355F935" w14:textId="6C9964E4">
      <w:pPr>
        <w:pStyle w:val="BodyText"/>
      </w:pPr>
      <w:r>
        <w:tab/>
      </w:r>
      <w:r>
        <w:rPr>
          <w:rStyle w:val="normaltextrun"/>
          <w:color w:val="000000"/>
          <w:sz w:val="22"/>
          <w:szCs w:val="22"/>
          <w:shd w:val="clear" w:color="auto" w:fill="FFFFFF"/>
        </w:rPr>
        <w:t xml:space="preserve">In order to </w:t>
      </w:r>
      <w:r>
        <w:rPr>
          <w:rStyle w:val="normaltextrun"/>
          <w:color w:val="000000"/>
          <w:sz w:val="22"/>
          <w:szCs w:val="22"/>
          <w:shd w:val="clear" w:color="auto" w:fill="FFFFFF"/>
        </w:rPr>
        <w:t>run this project</w:t>
      </w:r>
      <w:r>
        <w:rPr>
          <w:rStyle w:val="normaltextrun"/>
          <w:color w:val="000000"/>
          <w:sz w:val="22"/>
          <w:szCs w:val="22"/>
          <w:shd w:val="clear" w:color="auto" w:fill="FFFFFF"/>
        </w:rPr>
        <w:t>,</w:t>
      </w:r>
      <w:r>
        <w:rPr>
          <w:rStyle w:val="normaltextrun"/>
          <w:color w:val="000000"/>
          <w:sz w:val="22"/>
          <w:szCs w:val="22"/>
          <w:shd w:val="clear" w:color="auto" w:fill="FFFFFF"/>
        </w:rPr>
        <w:t xml:space="preserve"> user</w:t>
      </w:r>
      <w:r>
        <w:rPr>
          <w:rStyle w:val="normaltextrun"/>
          <w:color w:val="000000"/>
          <w:sz w:val="22"/>
          <w:szCs w:val="22"/>
          <w:shd w:val="clear" w:color="auto" w:fill="FFFFFF"/>
        </w:rPr>
        <w:t> need</w:t>
      </w:r>
      <w:r>
        <w:rPr>
          <w:rStyle w:val="normaltextrun"/>
          <w:color w:val="000000"/>
          <w:sz w:val="22"/>
          <w:szCs w:val="22"/>
          <w:shd w:val="clear" w:color="auto" w:fill="FFFFFF"/>
        </w:rPr>
        <w:t>s</w:t>
      </w:r>
      <w:r>
        <w:rPr>
          <w:rStyle w:val="normaltextrun"/>
          <w:color w:val="000000"/>
          <w:sz w:val="22"/>
          <w:szCs w:val="22"/>
          <w:shd w:val="clear" w:color="auto" w:fill="FFFFFF"/>
        </w:rPr>
        <w:t xml:space="preserve"> an internet connection</w:t>
      </w:r>
      <w:r>
        <w:rPr>
          <w:rStyle w:val="normaltextrun"/>
          <w:color w:val="000000"/>
          <w:sz w:val="22"/>
          <w:szCs w:val="22"/>
          <w:shd w:val="clear" w:color="auto" w:fill="FFFFFF"/>
        </w:rPr>
        <w:t xml:space="preserve"> and command line interface.</w:t>
      </w:r>
      <w:r>
        <w:rPr>
          <w:rStyle w:val="normaltextrun"/>
          <w:color w:val="000000"/>
          <w:sz w:val="22"/>
          <w:szCs w:val="22"/>
          <w:shd w:val="clear" w:color="auto" w:fill="FFFFFF"/>
        </w:rPr>
        <w:t xml:space="preserve"> </w:t>
      </w:r>
      <w:r>
        <w:rPr>
          <w:rStyle w:val="normaltextrun"/>
          <w:color w:val="000000"/>
          <w:sz w:val="22"/>
          <w:szCs w:val="22"/>
          <w:shd w:val="clear" w:color="auto" w:fill="FFFFFF"/>
        </w:rPr>
        <w:t>I</w:t>
      </w:r>
      <w:r>
        <w:rPr>
          <w:rStyle w:val="normaltextrun"/>
          <w:color w:val="000000"/>
          <w:sz w:val="22"/>
          <w:szCs w:val="22"/>
          <w:shd w:val="clear" w:color="auto" w:fill="FFFFFF"/>
        </w:rPr>
        <w:t xml:space="preserve">f there is no internet connection, </w:t>
      </w:r>
      <w:r>
        <w:rPr>
          <w:rStyle w:val="normaltextrun"/>
          <w:color w:val="000000"/>
          <w:sz w:val="22"/>
          <w:szCs w:val="22"/>
          <w:shd w:val="clear" w:color="auto" w:fill="FFFFFF"/>
        </w:rPr>
        <w:t>user</w:t>
      </w:r>
      <w:r>
        <w:rPr>
          <w:rStyle w:val="normaltextrun"/>
          <w:color w:val="000000"/>
          <w:sz w:val="22"/>
          <w:szCs w:val="22"/>
          <w:shd w:val="clear" w:color="auto" w:fill="FFFFFF"/>
        </w:rPr>
        <w:t xml:space="preserve"> </w:t>
      </w:r>
      <w:r>
        <w:rPr>
          <w:rStyle w:val="normaltextrun"/>
          <w:color w:val="000000"/>
          <w:sz w:val="22"/>
          <w:szCs w:val="22"/>
          <w:shd w:val="clear" w:color="auto" w:fill="FFFFFF"/>
        </w:rPr>
        <w:t>will not be unable to perform scanning</w:t>
      </w:r>
      <w:r>
        <w:rPr>
          <w:rStyle w:val="normaltextrun"/>
          <w:color w:val="000000"/>
          <w:sz w:val="22"/>
          <w:szCs w:val="22"/>
          <w:shd w:val="clear" w:color="auto" w:fill="FFFFFF"/>
        </w:rPr>
        <w:t>.</w:t>
      </w:r>
    </w:p>
    <w:p w:rsidR="00F304DA" w:rsidP="00F304DA" w:rsidRDefault="00F304DA" w14:paraId="72E496B9" w14:textId="77777777">
      <w:pPr>
        <w:pStyle w:val="Heading1"/>
        <w:rPr/>
      </w:pPr>
      <w:bookmarkStart w:name="_Toc368912300" w:id="113"/>
      <w:r w:rsidR="00F304DA">
        <w:rPr/>
        <w:t>Environment Description</w:t>
      </w:r>
      <w:bookmarkStart w:name="_Toc207768305" w:id="114"/>
      <w:bookmarkEnd w:id="86"/>
      <w:bookmarkEnd w:id="113"/>
    </w:p>
    <w:p w:rsidRPr="005205AD" w:rsidR="005205AD" w:rsidP="005205AD" w:rsidRDefault="005205AD" w14:paraId="67B947E4" w14:textId="6E54B855">
      <w:pPr>
        <w:pStyle w:val="BodyText"/>
      </w:pPr>
      <w:r>
        <w:tab/>
      </w:r>
      <w:r>
        <w:rPr>
          <w:rStyle w:val="normaltextrun"/>
          <w:color w:val="000000"/>
          <w:sz w:val="22"/>
          <w:szCs w:val="22"/>
          <w:bdr w:val="none" w:color="auto" w:sz="0" w:space="0" w:frame="1"/>
        </w:rPr>
        <w:t xml:space="preserve">The Environment </w:t>
      </w:r>
      <w:r>
        <w:rPr>
          <w:rStyle w:val="normaltextrun"/>
          <w:color w:val="000000"/>
          <w:sz w:val="22"/>
          <w:szCs w:val="22"/>
          <w:bdr w:val="none" w:color="auto" w:sz="0" w:space="0" w:frame="1"/>
        </w:rPr>
        <w:t xml:space="preserve">used </w:t>
      </w:r>
      <w:r>
        <w:rPr>
          <w:rStyle w:val="normaltextrun"/>
          <w:color w:val="000000"/>
          <w:sz w:val="22"/>
          <w:szCs w:val="22"/>
          <w:bdr w:val="none" w:color="auto" w:sz="0" w:space="0" w:frame="1"/>
        </w:rPr>
        <w:t>is the Linux Operating System</w:t>
      </w:r>
    </w:p>
    <w:p w:rsidR="00F304DA" w:rsidP="00F304DA" w:rsidRDefault="00F304DA" w14:paraId="653C9869" w14:textId="77777777">
      <w:pPr>
        <w:pStyle w:val="Heading2"/>
        <w:rPr/>
      </w:pPr>
      <w:bookmarkStart w:name="_Toc368912301" w:id="115"/>
      <w:r w:rsidR="00F304DA">
        <w:rPr/>
        <w:t>Time Zone Support</w:t>
      </w:r>
      <w:bookmarkStart w:name="_Toc207768306" w:id="116"/>
      <w:bookmarkEnd w:id="114"/>
      <w:bookmarkEnd w:id="115"/>
    </w:p>
    <w:p w:rsidRPr="005205AD" w:rsidR="005205AD" w:rsidP="005205AD" w:rsidRDefault="005205AD" w14:paraId="24FE3760" w14:textId="25DD4BB0">
      <w:pPr>
        <w:pStyle w:val="BodyText"/>
      </w:pPr>
      <w:r>
        <w:tab/>
      </w:r>
      <w:r>
        <w:rPr>
          <w:rStyle w:val="normaltextrun"/>
          <w:color w:val="000000"/>
          <w:sz w:val="22"/>
          <w:szCs w:val="22"/>
          <w:shd w:val="clear" w:color="auto" w:fill="FFFFFF"/>
        </w:rPr>
        <w:t>It will support time zone as per Indian standard time (IST) in (GMT +5:30) and UST standard.</w:t>
      </w:r>
      <w:r>
        <w:rPr>
          <w:rStyle w:val="eop"/>
          <w:color w:val="000000"/>
          <w:sz w:val="22"/>
          <w:szCs w:val="22"/>
          <w:shd w:val="clear" w:color="auto" w:fill="FFFFFF"/>
        </w:rPr>
        <w:t> </w:t>
      </w:r>
    </w:p>
    <w:p w:rsidR="00F304DA" w:rsidP="00F304DA" w:rsidRDefault="00F304DA" w14:paraId="53D72A35" w14:textId="77777777">
      <w:pPr>
        <w:pStyle w:val="Heading2"/>
        <w:rPr/>
      </w:pPr>
      <w:bookmarkStart w:name="_Toc368912302" w:id="117"/>
      <w:r w:rsidR="00F304DA">
        <w:rPr/>
        <w:t>Language Support</w:t>
      </w:r>
      <w:bookmarkStart w:name="_Toc207768307" w:id="118"/>
      <w:bookmarkEnd w:id="116"/>
      <w:bookmarkEnd w:id="117"/>
    </w:p>
    <w:p w:rsidRPr="005205AD" w:rsidR="005205AD" w:rsidP="005205AD" w:rsidRDefault="005205AD" w14:paraId="76083B2C" w14:textId="334BB5D5">
      <w:pPr>
        <w:pStyle w:val="BodyText"/>
        <w:rPr>
          <w:sz w:val="22"/>
        </w:rPr>
      </w:pPr>
      <w:r>
        <w:tab/>
      </w:r>
      <w:r w:rsidRPr="005205AD">
        <w:rPr>
          <w:sz w:val="22"/>
        </w:rPr>
        <w:t>C language is used in this project. It was created in the 1970s by Dennis Ritchie, and remains very widely used and influential.</w:t>
      </w:r>
    </w:p>
    <w:p w:rsidR="00F304DA" w:rsidP="00F304DA" w:rsidRDefault="00F304DA" w14:paraId="0F7AD7D0" w14:textId="77777777">
      <w:pPr>
        <w:pStyle w:val="Heading2"/>
        <w:rPr/>
      </w:pPr>
      <w:bookmarkStart w:name="_Toc368912303" w:id="119"/>
      <w:r w:rsidR="00F304DA">
        <w:rPr/>
        <w:t>User Desktop Requirements</w:t>
      </w:r>
      <w:bookmarkStart w:name="_Toc207768308" w:id="120"/>
      <w:bookmarkEnd w:id="118"/>
      <w:bookmarkEnd w:id="119"/>
    </w:p>
    <w:p w:rsidRPr="005205AD" w:rsidR="005205AD" w:rsidP="005205AD" w:rsidRDefault="005205AD" w14:paraId="2979F173" w14:textId="5C07D9C5">
      <w:pPr>
        <w:pStyle w:val="BodyText"/>
        <w:rPr>
          <w:sz w:val="22"/>
        </w:rPr>
      </w:pPr>
      <w:r>
        <w:tab/>
      </w:r>
      <w:r>
        <w:rPr>
          <w:sz w:val="22"/>
        </w:rPr>
        <w:t>Operating System: Linux or Windows with Linux Subsystem</w:t>
      </w:r>
    </w:p>
    <w:p w:rsidRPr="005205AD" w:rsidR="005205AD" w:rsidP="005205AD" w:rsidRDefault="005205AD" w14:paraId="663CD4F7" w14:textId="77777777">
      <w:pPr>
        <w:pStyle w:val="BodyText"/>
        <w:ind w:firstLine="720"/>
        <w:rPr>
          <w:sz w:val="22"/>
        </w:rPr>
      </w:pPr>
      <w:r w:rsidRPr="005205AD">
        <w:rPr>
          <w:sz w:val="22"/>
        </w:rPr>
        <w:t xml:space="preserve">Processor: Minimum 1GHz and More </w:t>
      </w:r>
    </w:p>
    <w:p w:rsidRPr="005205AD" w:rsidR="005205AD" w:rsidP="005205AD" w:rsidRDefault="005205AD" w14:paraId="3EDB5E1F" w14:textId="741BCFDB">
      <w:pPr>
        <w:pStyle w:val="BodyText"/>
        <w:ind w:firstLine="720"/>
        <w:rPr>
          <w:sz w:val="22"/>
        </w:rPr>
      </w:pPr>
      <w:r>
        <w:rPr>
          <w:sz w:val="22"/>
        </w:rPr>
        <w:t>Hard Drive: 30</w:t>
      </w:r>
      <w:r w:rsidRPr="005205AD">
        <w:rPr>
          <w:sz w:val="22"/>
        </w:rPr>
        <w:t xml:space="preserve">GB and More </w:t>
      </w:r>
    </w:p>
    <w:p w:rsidRPr="005205AD" w:rsidR="005205AD" w:rsidP="005205AD" w:rsidRDefault="005205AD" w14:paraId="640131D6" w14:textId="7C164F06">
      <w:pPr>
        <w:pStyle w:val="BodyText"/>
        <w:ind w:firstLine="720"/>
        <w:rPr>
          <w:sz w:val="22"/>
        </w:rPr>
      </w:pPr>
      <w:proofErr w:type="gramStart"/>
      <w:r w:rsidRPr="005205AD">
        <w:rPr>
          <w:sz w:val="22"/>
        </w:rPr>
        <w:t>Memory(</w:t>
      </w:r>
      <w:proofErr w:type="gramEnd"/>
      <w:r w:rsidRPr="005205AD">
        <w:rPr>
          <w:sz w:val="22"/>
        </w:rPr>
        <w:t>RAM): Minimum 1GB and More</w:t>
      </w:r>
    </w:p>
    <w:p w:rsidR="00F304DA" w:rsidP="00F304DA" w:rsidRDefault="00F304DA" w14:paraId="3D0CDCE7" w14:textId="77777777">
      <w:pPr>
        <w:pStyle w:val="Heading2"/>
        <w:rPr/>
      </w:pPr>
      <w:bookmarkStart w:name="_Toc368912304" w:id="121"/>
      <w:r w:rsidR="00F304DA">
        <w:rPr/>
        <w:t>Server-Side Requirements</w:t>
      </w:r>
      <w:bookmarkStart w:name="_Toc207768309" w:id="122"/>
      <w:bookmarkEnd w:id="120"/>
      <w:bookmarkEnd w:id="121"/>
    </w:p>
    <w:p w:rsidRPr="005205AD" w:rsidR="005205AD" w:rsidP="005205AD" w:rsidRDefault="005205AD" w14:paraId="2F289E00" w14:textId="226592A0">
      <w:pPr>
        <w:pStyle w:val="BodyText"/>
      </w:pPr>
      <w:r>
        <w:tab/>
      </w:r>
      <w:r>
        <w:rPr>
          <w:rStyle w:val="normaltextrun"/>
          <w:color w:val="000000"/>
          <w:sz w:val="22"/>
          <w:szCs w:val="22"/>
          <w:bdr w:val="none" w:color="auto" w:sz="0" w:space="0" w:frame="1"/>
        </w:rPr>
        <w:t>Uninterrupted Internet connectivity</w:t>
      </w:r>
    </w:p>
    <w:p w:rsidR="00F304DA" w:rsidP="00F304DA" w:rsidRDefault="00F304DA" w14:paraId="190F95B8" w14:textId="77777777">
      <w:pPr>
        <w:pStyle w:val="Heading3"/>
        <w:rPr/>
      </w:pPr>
      <w:bookmarkStart w:name="_Toc368912305" w:id="123"/>
      <w:r w:rsidR="00F304DA">
        <w:rPr/>
        <w:t>Deployment Considerations</w:t>
      </w:r>
      <w:bookmarkStart w:name="_Toc207768310" w:id="124"/>
      <w:bookmarkEnd w:id="122"/>
      <w:bookmarkEnd w:id="123"/>
    </w:p>
    <w:p w:rsidRPr="005205AD" w:rsidR="005205AD" w:rsidP="005205AD" w:rsidRDefault="005205AD" w14:paraId="39E69E2E" w14:textId="77777777">
      <w:pPr>
        <w:pStyle w:val="BodyText"/>
        <w:rPr>
          <w:sz w:val="22"/>
        </w:rPr>
      </w:pPr>
      <w:r>
        <w:tab/>
      </w:r>
      <w:proofErr w:type="gramStart"/>
      <w:r w:rsidRPr="005205AD">
        <w:rPr>
          <w:sz w:val="22"/>
        </w:rPr>
        <w:t>500Mhz</w:t>
      </w:r>
      <w:proofErr w:type="gramEnd"/>
      <w:r w:rsidRPr="005205AD">
        <w:rPr>
          <w:sz w:val="22"/>
        </w:rPr>
        <w:t xml:space="preserve"> Processor  </w:t>
      </w:r>
    </w:p>
    <w:p w:rsidRPr="005205AD" w:rsidR="005205AD" w:rsidP="005205AD" w:rsidRDefault="005205AD" w14:paraId="79C42C32" w14:textId="138EFF7B">
      <w:pPr>
        <w:pStyle w:val="BodyText"/>
        <w:rPr>
          <w:sz w:val="22"/>
        </w:rPr>
      </w:pPr>
      <w:r>
        <w:rPr>
          <w:sz w:val="22"/>
        </w:rPr>
        <w:t xml:space="preserve">            </w:t>
      </w:r>
      <w:r w:rsidRPr="005205AD">
        <w:rPr>
          <w:sz w:val="22"/>
        </w:rPr>
        <w:t xml:space="preserve">120GB HDD CPU  </w:t>
      </w:r>
    </w:p>
    <w:p w:rsidRPr="005205AD" w:rsidR="005205AD" w:rsidP="005205AD" w:rsidRDefault="005205AD" w14:paraId="3C45420B" w14:textId="30D2D028">
      <w:pPr>
        <w:pStyle w:val="BodyText"/>
        <w:rPr>
          <w:sz w:val="22"/>
        </w:rPr>
      </w:pPr>
      <w:r w:rsidRPr="005205AD">
        <w:rPr>
          <w:sz w:val="22"/>
        </w:rPr>
        <w:t xml:space="preserve">            </w:t>
      </w:r>
      <w:r>
        <w:rPr>
          <w:sz w:val="22"/>
        </w:rPr>
        <w:t>4G</w:t>
      </w:r>
      <w:r w:rsidRPr="005205AD">
        <w:rPr>
          <w:sz w:val="22"/>
        </w:rPr>
        <w:t xml:space="preserve">B RAM  </w:t>
      </w:r>
    </w:p>
    <w:p w:rsidRPr="005205AD" w:rsidR="005205AD" w:rsidP="005205AD" w:rsidRDefault="005205AD" w14:paraId="3CB83928" w14:textId="22885A10">
      <w:pPr>
        <w:pStyle w:val="BodyText"/>
        <w:rPr>
          <w:sz w:val="22"/>
        </w:rPr>
      </w:pPr>
      <w:r w:rsidRPr="005205AD">
        <w:rPr>
          <w:sz w:val="22"/>
        </w:rPr>
        <w:t xml:space="preserve">            Network connectivity</w:t>
      </w:r>
    </w:p>
    <w:p w:rsidR="00F304DA" w:rsidP="00F304DA" w:rsidRDefault="00F304DA" w14:paraId="4F18E6E8" w14:textId="77777777">
      <w:pPr>
        <w:pStyle w:val="Heading3"/>
        <w:rPr/>
      </w:pPr>
      <w:bookmarkStart w:name="_Toc368912306" w:id="125"/>
      <w:r w:rsidR="00F304DA">
        <w:rPr/>
        <w:t>Application Server Disk Space</w:t>
      </w:r>
      <w:bookmarkEnd w:id="124"/>
      <w:bookmarkEnd w:id="125"/>
      <w:r w:rsidR="00F304DA">
        <w:rPr/>
        <w:t xml:space="preserve"> </w:t>
      </w:r>
      <w:bookmarkStart w:name="_Toc207768311" w:id="126"/>
    </w:p>
    <w:p w:rsidRPr="005205AD" w:rsidR="005205AD" w:rsidP="005205AD" w:rsidRDefault="005205AD" w14:paraId="650F0DC7" w14:textId="30EF95DE">
      <w:pPr>
        <w:pStyle w:val="BodyText"/>
      </w:pPr>
      <w:r>
        <w:tab/>
      </w:r>
      <w:r>
        <w:rPr>
          <w:rStyle w:val="normaltextrun"/>
          <w:color w:val="000000"/>
          <w:sz w:val="22"/>
          <w:szCs w:val="22"/>
          <w:bdr w:val="none" w:color="auto" w:sz="0" w:space="0" w:frame="1"/>
        </w:rPr>
        <w:t>Disk space – Minimum 100</w:t>
      </w:r>
      <w:r>
        <w:rPr>
          <w:rStyle w:val="normaltextrun"/>
          <w:color w:val="000000"/>
          <w:sz w:val="22"/>
          <w:szCs w:val="22"/>
          <w:bdr w:val="none" w:color="auto" w:sz="0" w:space="0" w:frame="1"/>
        </w:rPr>
        <w:t>GB</w:t>
      </w:r>
    </w:p>
    <w:p w:rsidR="00F304DA" w:rsidP="00F304DA" w:rsidRDefault="00F304DA" w14:paraId="21E4C1AE" w14:textId="77777777">
      <w:pPr>
        <w:pStyle w:val="Heading3"/>
        <w:rPr/>
      </w:pPr>
      <w:bookmarkStart w:name="_Toc368912307" w:id="127"/>
      <w:r w:rsidR="00F304DA">
        <w:rPr/>
        <w:t>Database Server Disk Spac</w:t>
      </w:r>
      <w:bookmarkStart w:name="_Toc207768312" w:id="128"/>
      <w:bookmarkEnd w:id="126"/>
      <w:r w:rsidR="00F304DA">
        <w:rPr/>
        <w:t>e</w:t>
      </w:r>
      <w:bookmarkEnd w:id="127"/>
    </w:p>
    <w:p w:rsidR="32820BF1" w:rsidP="78DF7914" w:rsidRDefault="32820BF1" w14:paraId="620DF4E1" w14:textId="519A1AE2">
      <w:pPr>
        <w:pStyle w:val="Normal"/>
      </w:pPr>
      <w:r w:rsidR="32820BF1">
        <w:rPr/>
        <w:t>NA</w:t>
      </w:r>
    </w:p>
    <w:p w:rsidR="00F304DA" w:rsidP="00F304DA" w:rsidRDefault="00F304DA" w14:paraId="39129917" w14:textId="77777777">
      <w:pPr>
        <w:pStyle w:val="Heading3"/>
        <w:rPr/>
      </w:pPr>
      <w:bookmarkStart w:name="_Toc368912308" w:id="129"/>
      <w:r w:rsidR="00F304DA">
        <w:rPr/>
        <w:t>Integration Requirements</w:t>
      </w:r>
      <w:bookmarkEnd w:id="128"/>
      <w:bookmarkEnd w:id="129"/>
    </w:p>
    <w:p w:rsidR="6AC05ABE" w:rsidP="78DF7914" w:rsidRDefault="6AC05ABE" w14:paraId="18451437" w14:textId="113103DB">
      <w:pPr>
        <w:pStyle w:val="Normal"/>
      </w:pPr>
      <w:bookmarkStart w:name="_Toc207768313" w:id="130"/>
      <w:r w:rsidR="6AC05ABE">
        <w:rPr/>
        <w:t>NA</w:t>
      </w:r>
    </w:p>
    <w:p w:rsidR="00C57D33" w:rsidP="00C57D33" w:rsidRDefault="00C57D33" w14:paraId="0D66C65F" w14:textId="77777777">
      <w:pPr>
        <w:pStyle w:val="Heading3"/>
        <w:rPr/>
      </w:pPr>
      <w:bookmarkStart w:name="_Toc361155804" w:id="131"/>
      <w:bookmarkStart w:name="_Toc368912309" w:id="132"/>
      <w:r w:rsidR="00C57D33">
        <w:rPr/>
        <w:t>Jobs</w:t>
      </w:r>
      <w:bookmarkEnd w:id="131"/>
      <w:bookmarkEnd w:id="132"/>
    </w:p>
    <w:p w:rsidR="305364BF" w:rsidP="78DF7914" w:rsidRDefault="305364BF" w14:paraId="3FEA97D3" w14:textId="505A6BB3">
      <w:pPr>
        <w:pStyle w:val="Normal"/>
        <w:rPr>
          <w:sz w:val="22"/>
          <w:szCs w:val="22"/>
        </w:rPr>
      </w:pPr>
      <w:r w:rsidRPr="78DF7914" w:rsidR="305364BF">
        <w:rPr>
          <w:sz w:val="22"/>
          <w:szCs w:val="22"/>
        </w:rPr>
        <w:t xml:space="preserve">Copying command into a variable using string function - </w:t>
      </w:r>
      <w:proofErr w:type="spellStart"/>
      <w:r w:rsidRPr="78DF7914" w:rsidR="305364BF">
        <w:rPr>
          <w:sz w:val="22"/>
          <w:szCs w:val="22"/>
        </w:rPr>
        <w:t>strcpy</w:t>
      </w:r>
      <w:proofErr w:type="spellEnd"/>
    </w:p>
    <w:p w:rsidR="00C57D33" w:rsidP="00C57D33" w:rsidRDefault="00C57D33" w14:paraId="16E15BB8" w14:textId="77777777">
      <w:pPr>
        <w:pStyle w:val="Heading3"/>
        <w:rPr/>
      </w:pPr>
      <w:bookmarkStart w:name="_Toc361155805" w:id="133"/>
      <w:bookmarkStart w:name="_Toc368912310" w:id="134"/>
      <w:r w:rsidR="00C57D33">
        <w:rPr/>
        <w:t>Network</w:t>
      </w:r>
      <w:bookmarkEnd w:id="133"/>
      <w:bookmarkEnd w:id="134"/>
      <w:r w:rsidR="00C57D33">
        <w:rPr/>
        <w:t xml:space="preserve"> </w:t>
      </w:r>
    </w:p>
    <w:p w:rsidRPr="005205AD" w:rsidR="005205AD" w:rsidP="005205AD" w:rsidRDefault="005205AD" w14:paraId="7903DC65" w14:textId="168F6EC5">
      <w:pPr>
        <w:pStyle w:val="BodyText"/>
      </w:pPr>
      <w:r>
        <w:tab/>
      </w:r>
      <w:r>
        <w:rPr>
          <w:rStyle w:val="normaltextrun"/>
          <w:color w:val="000000"/>
          <w:sz w:val="22"/>
          <w:szCs w:val="22"/>
          <w:bdr w:val="none" w:color="auto" w:sz="0" w:space="0" w:frame="1"/>
        </w:rPr>
        <w:t xml:space="preserve">Internet connectivity is </w:t>
      </w:r>
      <w:r>
        <w:rPr>
          <w:rStyle w:val="normaltextrun"/>
          <w:color w:val="000000"/>
          <w:sz w:val="22"/>
          <w:szCs w:val="22"/>
          <w:bdr w:val="none" w:color="auto" w:sz="0" w:space="0" w:frame="1"/>
        </w:rPr>
        <w:t>required.</w:t>
      </w:r>
    </w:p>
    <w:p w:rsidR="00C57D33" w:rsidP="00C57D33" w:rsidRDefault="00C57D33" w14:paraId="2F7D399E" w14:textId="77777777">
      <w:pPr>
        <w:pStyle w:val="Heading3"/>
        <w:rPr/>
      </w:pPr>
      <w:bookmarkStart w:name="_Toc361155806" w:id="135"/>
      <w:bookmarkStart w:name="_Toc368912311" w:id="136"/>
      <w:r w:rsidR="00C57D33">
        <w:rPr/>
        <w:t>Others</w:t>
      </w:r>
      <w:bookmarkEnd w:id="135"/>
      <w:bookmarkEnd w:id="136"/>
    </w:p>
    <w:p w:rsidR="736024FB" w:rsidP="78DF7914" w:rsidRDefault="736024FB" w14:paraId="2F1D801D" w14:textId="142EA964">
      <w:pPr>
        <w:pStyle w:val="Normal"/>
      </w:pPr>
      <w:r w:rsidR="736024FB">
        <w:rPr/>
        <w:t>NA</w:t>
      </w:r>
    </w:p>
    <w:p w:rsidR="00C57D33" w:rsidP="00C57D33" w:rsidRDefault="00C57D33" w14:paraId="24A3DAAA" w14:textId="77777777">
      <w:pPr>
        <w:pStyle w:val="Heading2"/>
        <w:rPr/>
      </w:pPr>
      <w:bookmarkStart w:name="_Toc361155807" w:id="137"/>
      <w:bookmarkStart w:name="_Toc368912312" w:id="138"/>
      <w:r w:rsidR="00C57D33">
        <w:rPr/>
        <w:t>Configuration</w:t>
      </w:r>
      <w:bookmarkEnd w:id="137"/>
      <w:bookmarkEnd w:id="138"/>
    </w:p>
    <w:p w:rsidR="4307769C" w:rsidP="78DF7914" w:rsidRDefault="4307769C" w14:paraId="10E9D629" w14:textId="3B74A3F7">
      <w:pPr>
        <w:pStyle w:val="Normal"/>
      </w:pPr>
      <w:r w:rsidR="4307769C">
        <w:rPr/>
        <w:t>NA</w:t>
      </w:r>
    </w:p>
    <w:p w:rsidR="00C57D33" w:rsidP="00C57D33" w:rsidRDefault="00C57D33" w14:paraId="08C6A99B" w14:textId="77777777">
      <w:pPr>
        <w:pStyle w:val="Heading3"/>
        <w:ind w:left="691"/>
        <w:rPr/>
      </w:pPr>
      <w:bookmarkStart w:name="_Toc361155808" w:id="139"/>
      <w:bookmarkStart w:name="_Toc368912313" w:id="140"/>
      <w:r w:rsidR="00C57D33">
        <w:rPr/>
        <w:t>Operating System</w:t>
      </w:r>
      <w:bookmarkEnd w:id="139"/>
      <w:bookmarkEnd w:id="140"/>
    </w:p>
    <w:p w:rsidRPr="005205AD" w:rsidR="005205AD" w:rsidP="005205AD" w:rsidRDefault="005205AD" w14:paraId="69D6CFB6" w14:textId="30CDCDBA">
      <w:pPr>
        <w:pStyle w:val="BodyText"/>
        <w:rPr>
          <w:sz w:val="22"/>
        </w:rPr>
      </w:pPr>
      <w:r>
        <w:tab/>
      </w:r>
      <w:r w:rsidRPr="005205AD">
        <w:rPr>
          <w:sz w:val="22"/>
        </w:rPr>
        <w:t>Linux Operating System</w:t>
      </w:r>
      <w:r w:rsidRPr="005205AD">
        <w:rPr>
          <w:sz w:val="22"/>
        </w:rPr>
        <w:t xml:space="preserve"> </w:t>
      </w:r>
    </w:p>
    <w:p w:rsidRPr="005205AD" w:rsidR="005205AD" w:rsidP="005205AD" w:rsidRDefault="005205AD" w14:paraId="11C2D12F" w14:textId="2C9F8C3D">
      <w:pPr>
        <w:pStyle w:val="BodyText"/>
        <w:ind w:firstLine="720"/>
        <w:rPr>
          <w:sz w:val="22"/>
        </w:rPr>
      </w:pPr>
      <w:r w:rsidRPr="005205AD">
        <w:rPr>
          <w:sz w:val="22"/>
        </w:rPr>
        <w:t>P</w:t>
      </w:r>
      <w:r w:rsidRPr="005205AD">
        <w:rPr>
          <w:sz w:val="22"/>
        </w:rPr>
        <w:t xml:space="preserve">rocessor: Minimum 1GHz and More </w:t>
      </w:r>
    </w:p>
    <w:p w:rsidRPr="005205AD" w:rsidR="005205AD" w:rsidP="005205AD" w:rsidRDefault="005205AD" w14:paraId="15BC46C6" w14:textId="77777777">
      <w:pPr>
        <w:pStyle w:val="BodyText"/>
        <w:ind w:firstLine="720"/>
        <w:rPr>
          <w:sz w:val="22"/>
        </w:rPr>
      </w:pPr>
      <w:r w:rsidRPr="005205AD">
        <w:rPr>
          <w:sz w:val="22"/>
        </w:rPr>
        <w:t xml:space="preserve">Hard Drive: 32GB and More </w:t>
      </w:r>
    </w:p>
    <w:p w:rsidRPr="005205AD" w:rsidR="005205AD" w:rsidP="005205AD" w:rsidRDefault="005205AD" w14:paraId="17992B13" w14:textId="2AAFE948">
      <w:pPr>
        <w:pStyle w:val="BodyText"/>
        <w:ind w:firstLine="648"/>
        <w:rPr>
          <w:sz w:val="22"/>
        </w:rPr>
      </w:pPr>
      <w:r>
        <w:rPr>
          <w:sz w:val="22"/>
        </w:rPr>
        <w:t xml:space="preserve"> </w:t>
      </w:r>
      <w:proofErr w:type="gramStart"/>
      <w:r w:rsidRPr="005205AD">
        <w:rPr>
          <w:sz w:val="22"/>
        </w:rPr>
        <w:t>Memory(</w:t>
      </w:r>
      <w:proofErr w:type="gramEnd"/>
      <w:r w:rsidRPr="005205AD">
        <w:rPr>
          <w:sz w:val="22"/>
        </w:rPr>
        <w:t>RAM): Minimum 1GB and More</w:t>
      </w:r>
    </w:p>
    <w:p w:rsidR="00C57D33" w:rsidP="00C57D33" w:rsidRDefault="00C57D33" w14:paraId="7264F7D8" w14:textId="77777777">
      <w:pPr>
        <w:pStyle w:val="Heading3"/>
        <w:ind w:left="691"/>
        <w:rPr/>
      </w:pPr>
      <w:bookmarkStart w:name="_Toc361155809" w:id="141"/>
      <w:bookmarkStart w:name="_Toc368912314" w:id="142"/>
      <w:r w:rsidR="00C57D33">
        <w:rPr/>
        <w:t>Database</w:t>
      </w:r>
      <w:bookmarkEnd w:id="141"/>
      <w:bookmarkEnd w:id="142"/>
    </w:p>
    <w:p w:rsidR="37E76E6F" w:rsidP="78DF7914" w:rsidRDefault="37E76E6F" w14:paraId="3EFFEB27" w14:textId="4C10FEBF">
      <w:pPr>
        <w:pStyle w:val="Normal"/>
      </w:pPr>
      <w:r w:rsidR="37E76E6F">
        <w:rPr/>
        <w:t>NA</w:t>
      </w:r>
    </w:p>
    <w:p w:rsidR="00C57D33" w:rsidP="00C57D33" w:rsidRDefault="00C57D33" w14:paraId="590EC60F" w14:textId="77777777">
      <w:pPr>
        <w:pStyle w:val="Heading3"/>
        <w:ind w:left="691"/>
        <w:rPr/>
      </w:pPr>
      <w:bookmarkStart w:name="_Toc361155810" w:id="143"/>
      <w:bookmarkStart w:name="_Toc368912315" w:id="144"/>
      <w:r w:rsidR="00C57D33">
        <w:rPr/>
        <w:t>Network</w:t>
      </w:r>
      <w:bookmarkEnd w:id="143"/>
      <w:bookmarkEnd w:id="144"/>
      <w:r w:rsidR="00C57D33">
        <w:rPr/>
        <w:t xml:space="preserve"> </w:t>
      </w:r>
    </w:p>
    <w:p w:rsidRPr="001A466C" w:rsidR="001A466C" w:rsidP="001A466C" w:rsidRDefault="001A466C" w14:paraId="64E6A4A0" w14:textId="4A1DB50C">
      <w:pPr>
        <w:pStyle w:val="BodyText"/>
        <w:rPr>
          <w:sz w:val="22"/>
        </w:rPr>
      </w:pPr>
      <w:r>
        <w:tab/>
      </w:r>
      <w:r w:rsidRPr="001A466C">
        <w:rPr>
          <w:sz w:val="22"/>
        </w:rPr>
        <w:t>Only</w:t>
      </w:r>
      <w:r>
        <w:t xml:space="preserve"> </w:t>
      </w:r>
      <w:r>
        <w:rPr>
          <w:sz w:val="22"/>
        </w:rPr>
        <w:t>stable internet connectivity is required.</w:t>
      </w:r>
    </w:p>
    <w:p w:rsidR="00C57D33" w:rsidP="00C57D33" w:rsidRDefault="00C57D33" w14:paraId="40A35EEB" w14:textId="77777777">
      <w:pPr>
        <w:pStyle w:val="Heading3"/>
        <w:ind w:left="691"/>
        <w:rPr/>
      </w:pPr>
      <w:bookmarkStart w:name="_Toc361155811" w:id="145"/>
      <w:bookmarkStart w:name="_Toc368912316" w:id="146"/>
      <w:r w:rsidR="00C57D33">
        <w:rPr/>
        <w:t>Desktop</w:t>
      </w:r>
      <w:bookmarkEnd w:id="145"/>
      <w:bookmarkEnd w:id="146"/>
    </w:p>
    <w:p w:rsidRPr="004A27EA" w:rsidR="004A27EA" w:rsidP="004A27EA" w:rsidRDefault="004A27EA" w14:paraId="567D4179" w14:textId="77777777">
      <w:pPr>
        <w:pStyle w:val="InfoBlue"/>
        <w:jc w:val="both"/>
        <w:rPr>
          <w:rFonts w:ascii="Arial" w:hAnsi="Arial" w:cs="Arial"/>
        </w:rPr>
      </w:pPr>
      <w:r w:rsidRPr="004A27EA">
        <w:rPr>
          <w:rFonts w:ascii="Arial" w:hAnsi="Arial" w:cs="Arial"/>
        </w:rPr>
        <w:t xml:space="preserve">[Describe the desktop </w:t>
      </w:r>
      <w:r>
        <w:rPr>
          <w:rFonts w:ascii="Arial" w:hAnsi="Arial" w:cs="Arial"/>
        </w:rPr>
        <w:t xml:space="preserve">configuration requirements here. Details of Application </w:t>
      </w:r>
      <w:r w:rsidR="000A3F25">
        <w:rPr>
          <w:rFonts w:ascii="Arial" w:hAnsi="Arial" w:cs="Arial"/>
        </w:rPr>
        <w:t>software</w:t>
      </w:r>
      <w:r>
        <w:rPr>
          <w:rFonts w:ascii="Arial" w:hAnsi="Arial" w:cs="Arial"/>
        </w:rPr>
        <w:t xml:space="preserve"> required and other configurations.</w:t>
      </w:r>
      <w:r w:rsidRPr="004A27EA">
        <w:rPr>
          <w:rFonts w:ascii="Arial" w:hAnsi="Arial" w:cs="Arial"/>
        </w:rPr>
        <w:t>]</w:t>
      </w:r>
    </w:p>
    <w:p w:rsidR="00E120EC" w:rsidP="00E120EC" w:rsidRDefault="00E120EC" w14:paraId="1E45B293" w14:textId="77777777">
      <w:pPr>
        <w:pStyle w:val="Heading1"/>
      </w:pPr>
      <w:bookmarkStart w:name="_Toc368912317" w:id="147"/>
      <w:r>
        <w:t>References</w:t>
      </w:r>
      <w:bookmarkEnd w:id="147"/>
    </w:p>
    <w:p w:rsidR="001A466C" w:rsidP="5656DF2C" w:rsidRDefault="001A466C" w14:paraId="70B76972" w14:textId="7A4D72C5">
      <w:pPr>
        <w:pStyle w:val="InfoBlue"/>
        <w:jc w:val="both"/>
        <w:rPr>
          <w:rFonts w:ascii="Arial" w:hAnsi="Arial" w:cs="Arial"/>
        </w:rPr>
      </w:pPr>
      <w:hyperlink w:history="1" r:id="Rb805a7f58d464cb5">
        <w:r w:rsidRPr="001008F5" w:rsidR="001A466C">
          <w:rPr>
            <w:rStyle w:val="Hyperlink"/>
          </w:rPr>
          <w:t>https://www.rapidfiretools.com/blog/2021/03/22/port-scanning/</w:t>
        </w:r>
      </w:hyperlink>
    </w:p>
    <w:p w:rsidR="001A466C" w:rsidP="001A466C" w:rsidRDefault="001A466C" w14:paraId="7F4E5167" w14:textId="3A8259DD">
      <w:pPr>
        <w:pStyle w:val="BodyText"/>
      </w:pPr>
      <w:r>
        <w:tab/>
      </w:r>
      <w:hyperlink w:history="1" r:id="rId22">
        <w:r w:rsidRPr="001008F5">
          <w:rPr>
            <w:rStyle w:val="Hyperlink"/>
          </w:rPr>
          <w:t>https://en.wikipedia.org/wiki/Port_scanner</w:t>
        </w:r>
      </w:hyperlink>
    </w:p>
    <w:p w:rsidR="001A466C" w:rsidP="001A466C" w:rsidRDefault="001A466C" w14:paraId="20C25777" w14:textId="542E8810">
      <w:pPr>
        <w:pStyle w:val="BodyText"/>
      </w:pPr>
      <w:r>
        <w:tab/>
      </w:r>
      <w:hyperlink w:history="1" r:id="rId23">
        <w:r w:rsidRPr="001008F5">
          <w:rPr>
            <w:rStyle w:val="Hyperlink"/>
          </w:rPr>
          <w:t>https://www.redhat.com/sysadmin/netstat</w:t>
        </w:r>
      </w:hyperlink>
    </w:p>
    <w:p w:rsidRPr="001A466C" w:rsidR="001A466C" w:rsidP="001A466C" w:rsidRDefault="001A466C" w14:paraId="746BDFC9" w14:textId="77777777">
      <w:pPr>
        <w:pStyle w:val="BodyText"/>
      </w:pPr>
      <w:bookmarkStart w:name="_GoBack" w:id="148"/>
      <w:bookmarkEnd w:id="148"/>
    </w:p>
    <w:p w:rsidRPr="00E120EC" w:rsidR="00E120EC" w:rsidP="00E120EC" w:rsidRDefault="00E120EC" w14:paraId="271A6B70" w14:textId="77777777">
      <w:pPr>
        <w:pStyle w:val="Heading1"/>
      </w:pPr>
      <w:bookmarkStart w:name="_Toc368912318" w:id="149"/>
      <w:r>
        <w:t>Appendix</w:t>
      </w:r>
      <w:bookmarkEnd w:id="149"/>
    </w:p>
    <w:bookmarkEnd w:id="130"/>
    <w:p w:rsidR="00566298" w:rsidP="002E66F4" w:rsidRDefault="002E66F4" w14:paraId="3B985D69" w14:textId="77777777">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rsidR="00566298" w:rsidP="002E66F4" w:rsidRDefault="00566298" w14:paraId="5F44680C" w14:textId="77777777">
      <w:pPr>
        <w:pStyle w:val="InfoBlue"/>
        <w:jc w:val="both"/>
        <w:rPr>
          <w:rFonts w:ascii="Arial" w:hAnsi="Arial" w:cs="Arial"/>
        </w:rPr>
      </w:pPr>
    </w:p>
    <w:p w:rsidR="00566298" w:rsidP="002E66F4" w:rsidRDefault="00566298" w14:paraId="5E588B92" w14:textId="77777777">
      <w:pPr>
        <w:pStyle w:val="InfoBlue"/>
        <w:jc w:val="both"/>
        <w:rPr>
          <w:rFonts w:ascii="Arial" w:hAnsi="Arial" w:cs="Arial"/>
        </w:rPr>
      </w:pPr>
    </w:p>
    <w:p w:rsidR="00566298" w:rsidP="002E66F4" w:rsidRDefault="00566298" w14:paraId="05EF3982" w14:textId="77777777">
      <w:pPr>
        <w:pStyle w:val="InfoBlue"/>
        <w:jc w:val="both"/>
        <w:rPr>
          <w:rFonts w:ascii="Arial" w:hAnsi="Arial" w:cs="Arial"/>
        </w:rPr>
      </w:pPr>
    </w:p>
    <w:p w:rsidR="00566298" w:rsidP="002E66F4" w:rsidRDefault="00566298" w14:paraId="457DDF0F" w14:textId="77777777">
      <w:pPr>
        <w:pStyle w:val="InfoBlue"/>
        <w:jc w:val="both"/>
        <w:rPr>
          <w:rFonts w:ascii="Arial" w:hAnsi="Arial" w:cs="Arial"/>
        </w:rPr>
      </w:pPr>
    </w:p>
    <w:p w:rsidR="00566298" w:rsidP="002E66F4" w:rsidRDefault="00566298" w14:paraId="08E30A16" w14:textId="77777777">
      <w:pPr>
        <w:pStyle w:val="InfoBlue"/>
        <w:jc w:val="both"/>
        <w:rPr>
          <w:rFonts w:ascii="Arial" w:hAnsi="Arial" w:cs="Arial"/>
        </w:rPr>
      </w:pPr>
    </w:p>
    <w:p w:rsidR="00566298" w:rsidP="002E66F4" w:rsidRDefault="00566298" w14:paraId="090693FC" w14:textId="77777777">
      <w:pPr>
        <w:pStyle w:val="InfoBlue"/>
        <w:jc w:val="both"/>
        <w:rPr>
          <w:rFonts w:ascii="Arial" w:hAnsi="Arial" w:cs="Arial"/>
        </w:rPr>
      </w:pPr>
    </w:p>
    <w:p w:rsidR="00566298" w:rsidP="002E66F4" w:rsidRDefault="00566298" w14:paraId="5C67E18B" w14:textId="77777777">
      <w:pPr>
        <w:pStyle w:val="InfoBlue"/>
        <w:jc w:val="both"/>
        <w:rPr>
          <w:rFonts w:ascii="Arial" w:hAnsi="Arial" w:cs="Arial"/>
        </w:rPr>
      </w:pPr>
    </w:p>
    <w:p w:rsidR="00566298" w:rsidP="002E66F4" w:rsidRDefault="00566298" w14:paraId="184477C7" w14:textId="77777777">
      <w:pPr>
        <w:pStyle w:val="InfoBlue"/>
        <w:jc w:val="both"/>
        <w:rPr>
          <w:rFonts w:ascii="Arial" w:hAnsi="Arial" w:cs="Arial"/>
        </w:rPr>
      </w:pPr>
    </w:p>
    <w:p w:rsidR="00566298" w:rsidP="002E66F4" w:rsidRDefault="00566298" w14:paraId="15B3BE73" w14:textId="77777777">
      <w:pPr>
        <w:pStyle w:val="InfoBlue"/>
        <w:jc w:val="both"/>
        <w:rPr>
          <w:rFonts w:ascii="Arial" w:hAnsi="Arial" w:cs="Arial"/>
        </w:rPr>
      </w:pPr>
    </w:p>
    <w:p w:rsidR="00566298" w:rsidP="00566298" w:rsidRDefault="00566298" w14:paraId="2B9DFB40" w14:textId="77777777">
      <w:pPr>
        <w:rPr>
          <w:b/>
          <w:bCs/>
          <w:sz w:val="24"/>
          <w:lang w:val="fr-FR"/>
        </w:rPr>
      </w:pPr>
      <w:r w:rsidRPr="009B4E2F">
        <w:rPr>
          <w:b/>
          <w:bCs/>
          <w:sz w:val="24"/>
          <w:lang w:val="fr-FR"/>
        </w:rPr>
        <w:t>Change Log</w:t>
      </w:r>
    </w:p>
    <w:p w:rsidRPr="009B4E2F" w:rsidR="00566298" w:rsidP="00566298" w:rsidRDefault="00566298" w14:paraId="66BC85F0" w14:textId="77777777">
      <w:pPr>
        <w:rPr>
          <w:b/>
          <w:bCs/>
          <w:sz w:val="24"/>
          <w:lang w:val="fr-FR"/>
        </w:rPr>
      </w:pPr>
    </w:p>
    <w:p w:rsidR="00566298" w:rsidP="00566298" w:rsidRDefault="00566298" w14:paraId="696B3129" w14:textId="77777777">
      <w:pPr>
        <w:ind w:firstLine="720"/>
        <w:rPr>
          <w:sz w:val="24"/>
          <w:lang w:val="fr-FR"/>
        </w:rPr>
      </w:pPr>
    </w:p>
    <w:p w:rsidR="00566298" w:rsidP="00566298" w:rsidRDefault="00566298" w14:paraId="5049DE17" w14:textId="77777777">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Pr="00DB4C43" w:rsidR="00566298" w:rsidTr="5656DF2C" w14:paraId="11D6A6B3" w14:textId="77777777">
        <w:trPr>
          <w:trHeight w:val="375"/>
        </w:trPr>
        <w:tc>
          <w:tcPr>
            <w:tcW w:w="9791" w:type="dxa"/>
            <w:gridSpan w:val="6"/>
            <w:tcBorders>
              <w:top w:val="single" w:color="auto" w:sz="8" w:space="0"/>
              <w:left w:val="single" w:color="auto" w:sz="8" w:space="0"/>
              <w:bottom w:val="single" w:color="auto" w:sz="8" w:space="0"/>
              <w:right w:val="single" w:color="000000" w:themeColor="text1" w:sz="8" w:space="0"/>
            </w:tcBorders>
            <w:shd w:val="clear" w:color="auto" w:fill="E5DFEC" w:themeFill="accent4" w:themeFillTint="33"/>
            <w:tcMar/>
            <w:hideMark/>
          </w:tcPr>
          <w:p w:rsidRPr="00DB4C43" w:rsidR="00566298" w:rsidP="005C45AF" w:rsidRDefault="00566298" w14:paraId="3CD9FD49" w14:textId="77777777">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Pr="00DB4C43" w:rsidR="00566298" w:rsidTr="5656DF2C" w14:paraId="6E8FFFD1" w14:textId="77777777">
        <w:trPr>
          <w:trHeight w:val="405"/>
        </w:trPr>
        <w:tc>
          <w:tcPr>
            <w:tcW w:w="2278" w:type="dxa"/>
            <w:tcBorders>
              <w:top w:val="nil"/>
              <w:left w:val="nil"/>
              <w:bottom w:val="nil"/>
              <w:right w:val="nil"/>
            </w:tcBorders>
            <w:shd w:val="clear" w:color="auto" w:fill="FFFFFF" w:themeFill="background1"/>
            <w:noWrap/>
            <w:tcMar/>
            <w:vAlign w:val="bottom"/>
            <w:hideMark/>
          </w:tcPr>
          <w:p w:rsidRPr="00DB4C43" w:rsidR="00566298" w:rsidP="005C45AF" w:rsidRDefault="00566298" w14:paraId="72C5D7F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auto" w:fill="FFFFFF" w:themeFill="background1"/>
            <w:noWrap/>
            <w:tcMar/>
            <w:vAlign w:val="bottom"/>
            <w:hideMark/>
          </w:tcPr>
          <w:p w:rsidRPr="00DB4C43" w:rsidR="00566298" w:rsidP="005C45AF" w:rsidRDefault="00566298" w14:paraId="2AFA6496"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auto" w:fill="FFFFFF" w:themeFill="background1"/>
            <w:noWrap/>
            <w:tcMar/>
            <w:vAlign w:val="bottom"/>
            <w:hideMark/>
          </w:tcPr>
          <w:p w:rsidRPr="00DB4C43" w:rsidR="00566298" w:rsidP="005C45AF" w:rsidRDefault="00566298" w14:paraId="62F1AA21"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auto" w:fill="FFFFFF" w:themeFill="background1"/>
            <w:noWrap/>
            <w:tcMar/>
            <w:vAlign w:val="bottom"/>
            <w:hideMark/>
          </w:tcPr>
          <w:p w:rsidRPr="00DB4C43" w:rsidR="00566298" w:rsidP="005C45AF" w:rsidRDefault="00566298" w14:paraId="6C18937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auto" w:fill="FFFFFF" w:themeFill="background1"/>
            <w:noWrap/>
            <w:tcMar/>
            <w:vAlign w:val="bottom"/>
            <w:hideMark/>
          </w:tcPr>
          <w:p w:rsidRPr="00DB4C43" w:rsidR="00566298" w:rsidP="005C45AF" w:rsidRDefault="00566298" w14:paraId="05DD65FE"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tcMar/>
            <w:vAlign w:val="bottom"/>
            <w:hideMark/>
          </w:tcPr>
          <w:p w:rsidRPr="00DB4C43" w:rsidR="00566298" w:rsidP="005C45AF" w:rsidRDefault="00566298" w14:paraId="199E7234" w14:textId="77777777">
            <w:pPr>
              <w:rPr>
                <w:rFonts w:ascii="Calibri" w:hAnsi="Calibri"/>
                <w:color w:val="000000"/>
                <w:sz w:val="22"/>
                <w:szCs w:val="22"/>
                <w:lang w:val="en-IN" w:eastAsia="en-IN"/>
              </w:rPr>
            </w:pPr>
          </w:p>
        </w:tc>
      </w:tr>
      <w:tr w:rsidRPr="00DB4C43" w:rsidR="00566298" w:rsidTr="5656DF2C" w14:paraId="3D78F9B0" w14:textId="77777777">
        <w:trPr>
          <w:trHeight w:val="315"/>
        </w:trPr>
        <w:tc>
          <w:tcPr>
            <w:tcW w:w="2278" w:type="dxa"/>
            <w:tcBorders>
              <w:top w:val="single" w:color="auto" w:sz="8" w:space="0"/>
              <w:left w:val="single" w:color="auto" w:sz="8" w:space="0"/>
              <w:bottom w:val="single" w:color="auto" w:sz="8" w:space="0"/>
              <w:right w:val="single" w:color="auto" w:sz="8" w:space="0"/>
            </w:tcBorders>
            <w:shd w:val="clear" w:color="auto" w:fill="E5DFEC" w:themeFill="accent4" w:themeFillTint="33"/>
            <w:tcMar/>
            <w:vAlign w:val="center"/>
            <w:hideMark/>
          </w:tcPr>
          <w:p w:rsidRPr="00DB4C43" w:rsidR="00566298" w:rsidP="005C45AF" w:rsidRDefault="00566298" w14:paraId="2555E758" w14:textId="77777777">
            <w:pPr>
              <w:jc w:val="center"/>
              <w:rPr>
                <w:rFonts w:cs="Arial"/>
                <w:b/>
                <w:bCs/>
                <w:lang w:val="en-IN" w:eastAsia="en-IN"/>
              </w:rPr>
            </w:pPr>
            <w:r w:rsidRPr="00DB4C43">
              <w:rPr>
                <w:rFonts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themeFill="accent4" w:themeFillTint="33"/>
            <w:tcMar/>
            <w:vAlign w:val="center"/>
            <w:hideMark/>
          </w:tcPr>
          <w:p w:rsidRPr="00DB4C43" w:rsidR="00566298" w:rsidP="005C45AF" w:rsidRDefault="00566298" w14:paraId="6B98DC87" w14:textId="77777777">
            <w:pPr>
              <w:jc w:val="center"/>
              <w:rPr>
                <w:rFonts w:cs="Arial"/>
                <w:b/>
                <w:bCs/>
                <w:lang w:val="en-IN" w:eastAsia="en-IN"/>
              </w:rPr>
            </w:pPr>
            <w:r w:rsidRPr="00DB4C43">
              <w:rPr>
                <w:rFonts w:cs="Arial"/>
                <w:b/>
                <w:bCs/>
                <w:lang w:val="en-IN" w:eastAsia="en-IN"/>
              </w:rPr>
              <w:t>Version</w:t>
            </w:r>
          </w:p>
        </w:tc>
        <w:tc>
          <w:tcPr>
            <w:tcW w:w="3036" w:type="dxa"/>
            <w:gridSpan w:val="2"/>
            <w:tcBorders>
              <w:top w:val="single" w:color="auto" w:sz="8" w:space="0"/>
              <w:left w:val="nil"/>
              <w:bottom w:val="single" w:color="auto" w:sz="8" w:space="0"/>
              <w:right w:val="single" w:color="000000" w:themeColor="text1" w:sz="8" w:space="0"/>
            </w:tcBorders>
            <w:shd w:val="clear" w:color="auto" w:fill="E5DFEC" w:themeFill="accent4" w:themeFillTint="33"/>
            <w:tcMar/>
            <w:vAlign w:val="center"/>
            <w:hideMark/>
          </w:tcPr>
          <w:p w:rsidRPr="00DB4C43" w:rsidR="00566298" w:rsidP="005C45AF" w:rsidRDefault="00566298" w14:paraId="625124C5" w14:textId="77777777">
            <w:pPr>
              <w:jc w:val="center"/>
              <w:rPr>
                <w:rFonts w:cs="Arial"/>
                <w:b/>
                <w:bCs/>
                <w:lang w:val="en-IN" w:eastAsia="en-IN"/>
              </w:rPr>
            </w:pPr>
            <w:r w:rsidRPr="00DB4C43">
              <w:rPr>
                <w:rFonts w:cs="Arial"/>
                <w:b/>
                <w:bCs/>
                <w:lang w:val="en-IN" w:eastAsia="en-IN"/>
              </w:rPr>
              <w:t>Author</w:t>
            </w:r>
          </w:p>
        </w:tc>
        <w:tc>
          <w:tcPr>
            <w:tcW w:w="2776" w:type="dxa"/>
            <w:gridSpan w:val="2"/>
            <w:tcBorders>
              <w:top w:val="single" w:color="auto" w:sz="8" w:space="0"/>
              <w:left w:val="nil"/>
              <w:bottom w:val="single" w:color="auto" w:sz="8" w:space="0"/>
              <w:right w:val="single" w:color="000000" w:themeColor="text1" w:sz="8" w:space="0"/>
            </w:tcBorders>
            <w:shd w:val="clear" w:color="auto" w:fill="E5DFEC" w:themeFill="accent4" w:themeFillTint="33"/>
            <w:tcMar/>
            <w:vAlign w:val="center"/>
            <w:hideMark/>
          </w:tcPr>
          <w:p w:rsidRPr="00DB4C43" w:rsidR="00566298" w:rsidP="005C45AF" w:rsidRDefault="00566298" w14:paraId="5DFC91FA" w14:textId="77777777">
            <w:pPr>
              <w:jc w:val="center"/>
              <w:rPr>
                <w:rFonts w:cs="Arial"/>
                <w:b/>
                <w:bCs/>
                <w:lang w:val="en-IN" w:eastAsia="en-IN"/>
              </w:rPr>
            </w:pPr>
            <w:r w:rsidRPr="00DB4C43">
              <w:rPr>
                <w:rFonts w:cs="Arial"/>
                <w:b/>
                <w:bCs/>
                <w:lang w:val="en-IN" w:eastAsia="en-IN"/>
              </w:rPr>
              <w:t>Description</w:t>
            </w:r>
          </w:p>
        </w:tc>
      </w:tr>
      <w:tr w:rsidRPr="00DB4C43" w:rsidR="009224AC" w:rsidTr="5656DF2C" w14:paraId="75590C6B" w14:textId="77777777">
        <w:trPr>
          <w:trHeight w:val="405"/>
        </w:trPr>
        <w:tc>
          <w:tcPr>
            <w:tcW w:w="2278" w:type="dxa"/>
            <w:tcBorders>
              <w:top w:val="nil"/>
              <w:left w:val="single" w:color="auto" w:sz="8" w:space="0"/>
              <w:bottom w:val="single" w:color="auto" w:sz="8" w:space="0"/>
              <w:right w:val="single" w:color="auto" w:sz="8" w:space="0"/>
            </w:tcBorders>
            <w:shd w:val="clear" w:color="auto" w:fill="FFFFFF" w:themeFill="background1"/>
            <w:noWrap/>
            <w:tcMar/>
            <w:vAlign w:val="bottom"/>
            <w:hideMark/>
          </w:tcPr>
          <w:p w:rsidRPr="00DB4C43" w:rsidR="009224AC" w:rsidP="005C45AF" w:rsidRDefault="009224AC" w14:paraId="650FB4EB" w14:textId="2E1AE962">
            <w:pPr>
              <w:rPr>
                <w:rFonts w:ascii="Calibri" w:hAnsi="Calibri"/>
                <w:color w:val="000000"/>
                <w:sz w:val="22"/>
                <w:szCs w:val="22"/>
                <w:lang w:val="en-IN" w:eastAsia="en-IN"/>
              </w:rPr>
            </w:pPr>
            <w:r w:rsidRPr="5656DF2C" w:rsidR="009224AC">
              <w:rPr>
                <w:rFonts w:ascii="Calibri" w:hAnsi="Calibri"/>
                <w:color w:val="000000" w:themeColor="text1" w:themeTint="FF" w:themeShade="FF"/>
                <w:sz w:val="22"/>
                <w:szCs w:val="22"/>
                <w:lang w:val="en-IN" w:eastAsia="en-IN"/>
              </w:rPr>
              <w:t> </w:t>
            </w:r>
            <w:r w:rsidRPr="5656DF2C" w:rsidR="009224AC">
              <w:rPr>
                <w:rFonts w:ascii="Calibri" w:hAnsi="Calibri"/>
                <w:color w:val="000000" w:themeColor="text1" w:themeTint="FF" w:themeShade="FF"/>
                <w:sz w:val="22"/>
                <w:szCs w:val="22"/>
                <w:lang w:val="en-IN" w:eastAsia="en-IN"/>
              </w:rPr>
              <w:t>2</w:t>
            </w:r>
            <w:r w:rsidRPr="5656DF2C" w:rsidR="7125E630">
              <w:rPr>
                <w:rFonts w:ascii="Calibri" w:hAnsi="Calibri"/>
                <w:color w:val="000000" w:themeColor="text1" w:themeTint="FF" w:themeShade="FF"/>
                <w:sz w:val="22"/>
                <w:szCs w:val="22"/>
                <w:lang w:val="en-IN" w:eastAsia="en-IN"/>
              </w:rPr>
              <w:t>2-12-2022</w:t>
            </w:r>
          </w:p>
        </w:tc>
        <w:tc>
          <w:tcPr>
            <w:tcW w:w="1701" w:type="dxa"/>
            <w:tcBorders>
              <w:top w:val="nil"/>
              <w:left w:val="nil"/>
              <w:bottom w:val="single" w:color="auto" w:sz="8" w:space="0"/>
              <w:right w:val="nil"/>
            </w:tcBorders>
            <w:shd w:val="clear" w:color="auto" w:fill="FFFFFF" w:themeFill="background1"/>
            <w:noWrap/>
            <w:tcMar/>
            <w:vAlign w:val="bottom"/>
            <w:hideMark/>
          </w:tcPr>
          <w:p w:rsidRPr="00DB4C43" w:rsidR="009224AC" w:rsidP="005C45AF" w:rsidRDefault="009224AC" w14:paraId="269C8F5D" w14:textId="52C6C3EE">
            <w:pPr>
              <w:rPr>
                <w:rFonts w:ascii="Calibri" w:hAnsi="Calibri"/>
                <w:color w:val="000000"/>
                <w:sz w:val="22"/>
                <w:szCs w:val="22"/>
                <w:lang w:val="en-IN" w:eastAsia="en-IN"/>
              </w:rPr>
            </w:pPr>
            <w:r w:rsidRPr="5656DF2C" w:rsidR="7125E630">
              <w:rPr>
                <w:rFonts w:ascii="Calibri" w:hAnsi="Calibri"/>
                <w:color w:val="000000" w:themeColor="text1" w:themeTint="FF" w:themeShade="FF"/>
                <w:sz w:val="22"/>
                <w:szCs w:val="22"/>
                <w:lang w:val="en-IN" w:eastAsia="en-IN"/>
              </w:rPr>
              <w:t>0.1</w:t>
            </w:r>
          </w:p>
        </w:tc>
        <w:tc>
          <w:tcPr>
            <w:tcW w:w="3036" w:type="dxa"/>
            <w:gridSpan w:val="2"/>
            <w:tcBorders>
              <w:top w:val="single" w:color="auto" w:sz="8" w:space="0"/>
              <w:left w:val="single" w:color="auto" w:sz="8" w:space="0"/>
              <w:bottom w:val="single" w:color="auto" w:sz="8" w:space="0"/>
              <w:right w:val="single" w:color="auto" w:sz="8" w:space="0"/>
            </w:tcBorders>
            <w:shd w:val="clear" w:color="auto" w:fill="FFFFFF" w:themeFill="background1"/>
            <w:noWrap/>
            <w:tcMar/>
            <w:vAlign w:val="bottom"/>
            <w:hideMark/>
          </w:tcPr>
          <w:p w:rsidRPr="00DB4C43" w:rsidR="009224AC" w:rsidP="5656DF2C" w:rsidRDefault="009224AC" w14:paraId="5F349D27" w14:textId="0EBB26FE">
            <w:pPr>
              <w:pStyle w:val="Normal"/>
              <w:bidi w:val="0"/>
              <w:spacing w:before="0" w:beforeAutospacing="off" w:after="0" w:afterAutospacing="off" w:line="259" w:lineRule="auto"/>
              <w:ind w:left="0" w:right="0"/>
              <w:jc w:val="center"/>
            </w:pPr>
            <w:r w:rsidRPr="5656DF2C" w:rsidR="7125E630">
              <w:rPr>
                <w:rFonts w:ascii="Calibri" w:hAnsi="Calibri"/>
                <w:color w:val="000000" w:themeColor="text1" w:themeTint="FF" w:themeShade="FF"/>
                <w:sz w:val="22"/>
                <w:szCs w:val="22"/>
                <w:lang w:val="en-IN" w:eastAsia="en-IN"/>
              </w:rPr>
              <w:t>Group - D</w:t>
            </w:r>
          </w:p>
        </w:tc>
        <w:tc>
          <w:tcPr>
            <w:tcW w:w="2776" w:type="dxa"/>
            <w:gridSpan w:val="2"/>
            <w:tcBorders>
              <w:top w:val="single" w:color="auto" w:sz="8" w:space="0"/>
              <w:left w:val="nil"/>
              <w:bottom w:val="single" w:color="auto" w:sz="8" w:space="0"/>
              <w:right w:val="single" w:color="auto" w:sz="8" w:space="0"/>
            </w:tcBorders>
            <w:shd w:val="clear" w:color="auto" w:fill="FFFFFF" w:themeFill="background1"/>
            <w:tcMar/>
            <w:vAlign w:val="bottom"/>
            <w:hideMark/>
          </w:tcPr>
          <w:p w:rsidRPr="00DB4C43" w:rsidR="009224AC" w:rsidP="005C45AF" w:rsidRDefault="009224AC" w14:paraId="007DCE1E" w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Pr="00DB4C43" w:rsidR="009224AC" w:rsidTr="5656DF2C" w14:paraId="23EFFBF2" w14:textId="77777777">
        <w:trPr>
          <w:trHeight w:val="315"/>
        </w:trPr>
        <w:tc>
          <w:tcPr>
            <w:tcW w:w="2278" w:type="dxa"/>
            <w:tcBorders>
              <w:top w:val="nil"/>
              <w:left w:val="single" w:color="auto" w:sz="8" w:space="0"/>
              <w:bottom w:val="single" w:color="auto" w:sz="8" w:space="0"/>
              <w:right w:val="single" w:color="auto" w:sz="8" w:space="0"/>
            </w:tcBorders>
            <w:shd w:val="clear" w:color="auto" w:fill="FFFFFF" w:themeFill="background1"/>
            <w:noWrap/>
            <w:tcMar/>
            <w:vAlign w:val="bottom"/>
            <w:hideMark/>
          </w:tcPr>
          <w:p w:rsidRPr="00DB4C43" w:rsidR="009224AC" w:rsidP="005C45AF" w:rsidRDefault="009224AC" w14:paraId="743E5590"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auto" w:fill="FFFFFF" w:themeFill="background1"/>
            <w:noWrap/>
            <w:tcMar/>
            <w:vAlign w:val="bottom"/>
            <w:hideMark/>
          </w:tcPr>
          <w:p w:rsidRPr="00DB4C43" w:rsidR="009224AC" w:rsidP="005C45AF" w:rsidRDefault="009224AC" w14:paraId="166561E3"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8" w:space="0"/>
              <w:right w:val="single" w:color="auto" w:sz="8" w:space="0"/>
            </w:tcBorders>
            <w:shd w:val="clear" w:color="auto" w:fill="FFFFFF" w:themeFill="background1"/>
            <w:noWrap/>
            <w:tcMar/>
            <w:vAlign w:val="bottom"/>
            <w:hideMark/>
          </w:tcPr>
          <w:p w:rsidRPr="00DB4C43" w:rsidR="009224AC" w:rsidP="005C45AF" w:rsidRDefault="009224AC" w14:paraId="4A68FC95"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8" w:space="0"/>
              <w:right w:val="single" w:color="auto" w:sz="8" w:space="0"/>
            </w:tcBorders>
            <w:shd w:val="clear" w:color="auto" w:fill="FFFFFF" w:themeFill="background1"/>
            <w:tcMar/>
            <w:vAlign w:val="bottom"/>
            <w:hideMark/>
          </w:tcPr>
          <w:p w:rsidRPr="00DB4C43" w:rsidR="009224AC" w:rsidP="005C45AF" w:rsidRDefault="009224AC" w14:paraId="38AEC608"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5656DF2C" w14:paraId="51E18A55" w14:textId="77777777">
        <w:trPr>
          <w:trHeight w:val="315"/>
        </w:trPr>
        <w:tc>
          <w:tcPr>
            <w:tcW w:w="2278" w:type="dxa"/>
            <w:tcBorders>
              <w:top w:val="nil"/>
              <w:left w:val="single" w:color="auto" w:sz="8" w:space="0"/>
              <w:bottom w:val="single" w:color="auto" w:sz="8" w:space="0"/>
              <w:right w:val="single" w:color="auto" w:sz="8" w:space="0"/>
            </w:tcBorders>
            <w:shd w:val="clear" w:color="auto" w:fill="FFFFFF" w:themeFill="background1"/>
            <w:noWrap/>
            <w:tcMar/>
            <w:vAlign w:val="bottom"/>
            <w:hideMark/>
          </w:tcPr>
          <w:p w:rsidRPr="00DB4C43" w:rsidR="009224AC" w:rsidP="005C45AF" w:rsidRDefault="009224AC" w14:paraId="48A140FD"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auto" w:fill="FFFFFF" w:themeFill="background1"/>
            <w:noWrap/>
            <w:tcMar/>
            <w:vAlign w:val="bottom"/>
            <w:hideMark/>
          </w:tcPr>
          <w:p w:rsidRPr="00DB4C43" w:rsidR="009224AC" w:rsidP="005C45AF" w:rsidRDefault="009224AC" w14:paraId="6D470E16"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8" w:space="0"/>
              <w:right w:val="single" w:color="auto" w:sz="8" w:space="0"/>
            </w:tcBorders>
            <w:shd w:val="clear" w:color="auto" w:fill="FFFFFF" w:themeFill="background1"/>
            <w:noWrap/>
            <w:tcMar/>
            <w:vAlign w:val="bottom"/>
            <w:hideMark/>
          </w:tcPr>
          <w:p w:rsidRPr="00DB4C43" w:rsidR="009224AC" w:rsidP="005C45AF" w:rsidRDefault="009224AC" w14:paraId="59F45C93"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8" w:space="0"/>
              <w:right w:val="single" w:color="auto" w:sz="8" w:space="0"/>
            </w:tcBorders>
            <w:shd w:val="clear" w:color="auto" w:fill="FFFFFF" w:themeFill="background1"/>
            <w:tcMar/>
            <w:vAlign w:val="bottom"/>
            <w:hideMark/>
          </w:tcPr>
          <w:p w:rsidRPr="00DB4C43" w:rsidR="009224AC" w:rsidP="005C45AF" w:rsidRDefault="009224AC" w14:paraId="0E90538A"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5656DF2C" w14:paraId="42B21747" w14:textId="77777777">
        <w:trPr>
          <w:trHeight w:val="300"/>
        </w:trPr>
        <w:tc>
          <w:tcPr>
            <w:tcW w:w="2278" w:type="dxa"/>
            <w:tcBorders>
              <w:top w:val="nil"/>
              <w:left w:val="single" w:color="auto" w:sz="8" w:space="0"/>
              <w:bottom w:val="single" w:color="auto" w:sz="4" w:space="0"/>
              <w:right w:val="single" w:color="auto" w:sz="8" w:space="0"/>
            </w:tcBorders>
            <w:shd w:val="clear" w:color="auto" w:fill="FFFFFF" w:themeFill="background1"/>
            <w:noWrap/>
            <w:tcMar/>
            <w:vAlign w:val="bottom"/>
            <w:hideMark/>
          </w:tcPr>
          <w:p w:rsidRPr="00DB4C43" w:rsidR="009224AC" w:rsidP="005C45AF" w:rsidRDefault="009224AC" w14:paraId="5484B75E"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color="auto" w:sz="4" w:space="0"/>
              <w:right w:val="nil"/>
            </w:tcBorders>
            <w:shd w:val="clear" w:color="auto" w:fill="FFFFFF" w:themeFill="background1"/>
            <w:noWrap/>
            <w:tcMar/>
            <w:vAlign w:val="bottom"/>
            <w:hideMark/>
          </w:tcPr>
          <w:p w:rsidRPr="00DB4C43" w:rsidR="009224AC" w:rsidP="005C45AF" w:rsidRDefault="009224AC" w14:paraId="027B7ED9"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4" w:space="0"/>
              <w:right w:val="single" w:color="auto" w:sz="8" w:space="0"/>
            </w:tcBorders>
            <w:shd w:val="clear" w:color="auto" w:fill="FFFFFF" w:themeFill="background1"/>
            <w:noWrap/>
            <w:tcMar/>
            <w:vAlign w:val="bottom"/>
            <w:hideMark/>
          </w:tcPr>
          <w:p w:rsidRPr="00DB4C43" w:rsidR="009224AC" w:rsidP="005C45AF" w:rsidRDefault="009224AC" w14:paraId="56BDFB4F"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color="auto" w:sz="8" w:space="0"/>
              <w:left w:val="nil"/>
              <w:bottom w:val="single" w:color="auto" w:sz="4" w:space="0"/>
              <w:right w:val="single" w:color="auto" w:sz="8" w:space="0"/>
            </w:tcBorders>
            <w:shd w:val="clear" w:color="auto" w:fill="FFFFFF" w:themeFill="background1"/>
            <w:tcMar/>
            <w:vAlign w:val="bottom"/>
            <w:hideMark/>
          </w:tcPr>
          <w:p w:rsidRPr="00DB4C43" w:rsidR="009224AC" w:rsidP="005C45AF" w:rsidRDefault="009224AC" w14:paraId="515EF38C"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rsidR="00566298" w:rsidP="00566298" w:rsidRDefault="00566298" w14:paraId="4533DB54" w14:textId="77777777">
      <w:pPr>
        <w:rPr>
          <w:rFonts w:cs="Arial"/>
          <w:lang w:val="fr-FR"/>
        </w:rPr>
      </w:pPr>
    </w:p>
    <w:p w:rsidR="00566298" w:rsidP="00566298" w:rsidRDefault="00566298" w14:paraId="71720BDD" w14:textId="77777777"/>
    <w:p w:rsidR="00566298" w:rsidP="00566298" w:rsidRDefault="00566298" w14:paraId="3F3E2222" w14:textId="77777777">
      <w:pPr>
        <w:numPr>
          <w:ins w:author="Unknown" w:id="150"/>
        </w:numPr>
        <w:autoSpaceDE w:val="0"/>
        <w:autoSpaceDN w:val="0"/>
        <w:adjustRightInd w:val="0"/>
        <w:rPr>
          <w:rFonts w:ascii="Arial" w:hAnsi="Arial" w:cs="Arial"/>
          <w:color w:val="3366FF"/>
        </w:rPr>
      </w:pPr>
    </w:p>
    <w:p w:rsidRPr="002E66F4" w:rsidR="00F304DA" w:rsidP="002E66F4" w:rsidRDefault="002E66F4" w14:paraId="4DB04E23" w14:textId="77777777">
      <w:pPr>
        <w:pStyle w:val="InfoBlue"/>
        <w:jc w:val="both"/>
        <w:rPr>
          <w:rFonts w:ascii="Arial" w:hAnsi="Arial" w:cs="Arial"/>
        </w:rPr>
      </w:pPr>
      <w:r w:rsidRPr="002E66F4">
        <w:rPr>
          <w:rFonts w:ascii="Arial" w:hAnsi="Arial" w:cs="Arial"/>
        </w:rPr>
        <w:t xml:space="preserve"> </w:t>
      </w:r>
    </w:p>
    <w:sectPr w:rsidRPr="002E66F4" w:rsidR="00F304DA" w:rsidSect="005C45AF">
      <w:headerReference w:type="default" r:id="rId24"/>
      <w:footerReference w:type="default" r:id="rId25"/>
      <w:pgSz w:w="12240" w:h="15840" w:orient="portrait"/>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D41" w:rsidRDefault="00A37D41" w14:paraId="53FD7F33" w14:textId="77777777">
      <w:r>
        <w:separator/>
      </w:r>
    </w:p>
  </w:endnote>
  <w:endnote w:type="continuationSeparator" w:id="0">
    <w:p w:rsidR="00A37D41" w:rsidRDefault="00A37D41" w14:paraId="5887A83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5AF" w:rsidRDefault="005C45AF" w14:paraId="693935BC"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45AF" w:rsidRDefault="005C45AF" w14:paraId="52CF6B40" w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5AF" w:rsidRDefault="005C45AF" w14:paraId="44C89DA7" w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5AF" w:rsidRDefault="005C45AF" w14:paraId="456A8551" w14:textId="77777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5AF" w:rsidP="00566298" w:rsidRDefault="005C45AF" w14:paraId="3F240521" w14:textId="70CF281A">
    <w:pPr>
      <w:pStyle w:val="Footer"/>
      <w:pBdr>
        <w:top w:val="single" w:color="auto" w:sz="4" w:space="1"/>
      </w:pBdr>
      <w:spacing w:before="100" w:beforeAutospacing="1"/>
    </w:pPr>
    <w:r>
      <w:rPr>
        <w:rFonts w:cs="Arial"/>
        <w:sz w:val="16"/>
        <w:szCs w:val="16"/>
        <w:lang w:val="en-GB"/>
      </w:rPr>
      <w:t xml:space="preserve">© </w:t>
    </w:r>
    <w:r>
      <w:rPr>
        <w:rFonts w:cs="Arial"/>
        <w:sz w:val="16"/>
        <w:szCs w:val="16"/>
        <w:lang w:val="en-GB"/>
      </w:rPr>
      <w:fldChar w:fldCharType="begin"/>
    </w:r>
    <w:r>
      <w:rPr>
        <w:rFonts w:cs="Arial"/>
        <w:sz w:val="16"/>
        <w:szCs w:val="16"/>
        <w:lang w:val="en-GB"/>
      </w:rPr>
      <w:instrText xml:space="preserve"> date \@yyyy </w:instrText>
    </w:r>
    <w:r>
      <w:rPr>
        <w:rFonts w:cs="Arial"/>
        <w:sz w:val="16"/>
        <w:szCs w:val="16"/>
        <w:lang w:val="en-GB"/>
      </w:rPr>
      <w:fldChar w:fldCharType="separate"/>
    </w:r>
    <w:r>
      <w:rPr>
        <w:rFonts w:cs="Arial"/>
        <w:noProof/>
        <w:sz w:val="16"/>
        <w:szCs w:val="16"/>
        <w:lang w:val="en-GB"/>
      </w:rPr>
      <w:t>2022</w:t>
    </w:r>
    <w:r>
      <w:rPr>
        <w:rFonts w:cs="Arial"/>
        <w:sz w:val="16"/>
        <w:szCs w:val="16"/>
        <w:lang w:val="en-GB"/>
      </w:rPr>
      <w:fldChar w:fldCharType="end"/>
    </w:r>
    <w:r>
      <w:rPr>
        <w:rFonts w:cs="Arial"/>
        <w:sz w:val="16"/>
        <w:szCs w:val="16"/>
        <w:lang w:val="en-GB"/>
      </w:rPr>
      <w:t xml:space="preserve"> Capgemini - All rights reserved</w:t>
    </w:r>
    <w:r>
      <w:tab/>
    </w:r>
    <w:r>
      <w:t>Standard Template Version 2.2</w:t>
    </w:r>
    <w:r>
      <w:tab/>
    </w:r>
    <w:r>
      <w:t xml:space="preserve">Page </w:t>
    </w:r>
    <w:r>
      <w:fldChar w:fldCharType="begin"/>
    </w:r>
    <w:r>
      <w:instrText xml:space="preserve"> PAGE </w:instrText>
    </w:r>
    <w:r>
      <w:fldChar w:fldCharType="separate"/>
    </w:r>
    <w:r>
      <w:rPr>
        <w:noProof/>
      </w:rPr>
      <w:t>2</w:t>
    </w:r>
    <w:r>
      <w:rPr>
        <w:noProof/>
      </w:rPr>
      <w:fldChar w:fldCharType="end"/>
    </w:r>
    <w:r>
      <w:t xml:space="preserve"> of </w:t>
    </w:r>
    <w:r>
      <w:fldChar w:fldCharType="begin"/>
    </w:r>
    <w:r>
      <w:instrText> NUMPAGES </w:instrText>
    </w:r>
    <w:r>
      <w:fldChar w:fldCharType="separate"/>
    </w:r>
    <w:r>
      <w:rPr>
        <w:noProof/>
      </w:rPr>
      <w:t>13</w:t>
    </w:r>
    <w:r>
      <w:fldChar w:fldCharType="end"/>
    </w:r>
    <w:r>
      <w:tab/>
    </w:r>
  </w:p>
  <w:p w:rsidR="005C45AF" w:rsidP="00566298" w:rsidRDefault="005C45AF" w14:paraId="63E5AC1C" w14:textId="77777777">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rsidRPr="00566298" w:rsidR="005C45AF" w:rsidP="00566298" w:rsidRDefault="005C45AF" w14:paraId="7D08A84D" w14:textId="21E122F1">
    <w:pPr>
      <w:pStyle w:val="Footer"/>
      <w:spacing w:before="100" w:beforeAutospacing="1"/>
      <w:rPr>
        <w:bCs/>
        <w:i/>
        <w:snapToGrid w:val="0"/>
        <w:sz w:val="14"/>
      </w:rPr>
    </w:pPr>
    <w:r>
      <w:rPr>
        <w:bCs/>
        <w:i/>
        <w:snapToGrid w:val="0"/>
        <w:sz w:val="14"/>
      </w:rPr>
      <w:t xml:space="preserve">Printed copies are current on date of printing only - </w:t>
    </w:r>
    <w:r>
      <w:rPr>
        <w:bCs/>
        <w:i/>
        <w:snapToGrid w:val="0"/>
        <w:sz w:val="14"/>
      </w:rPr>
      <w:fldChar w:fldCharType="begin"/>
    </w:r>
    <w:r>
      <w:rPr>
        <w:bCs/>
        <w:i/>
        <w:snapToGrid w:val="0"/>
        <w:sz w:val="14"/>
      </w:rPr>
      <w:instrText xml:space="preserve"> TIME \@ "MM/dd/yyyy" </w:instrText>
    </w:r>
    <w:r>
      <w:rPr>
        <w:bCs/>
        <w:i/>
        <w:snapToGrid w:val="0"/>
        <w:sz w:val="14"/>
      </w:rPr>
      <w:fldChar w:fldCharType="separate"/>
    </w:r>
    <w:r>
      <w:rPr>
        <w:bCs/>
        <w:i/>
        <w:noProof/>
        <w:snapToGrid w:val="0"/>
        <w:sz w:val="14"/>
      </w:rPr>
      <w:t>12/22/2022</w:t>
    </w:r>
    <w:r>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D41" w:rsidRDefault="00A37D41" w14:paraId="6DDE78F2" w14:textId="77777777">
      <w:r>
        <w:separator/>
      </w:r>
    </w:p>
  </w:footnote>
  <w:footnote w:type="continuationSeparator" w:id="0">
    <w:p w:rsidR="00A37D41" w:rsidRDefault="00A37D41" w14:paraId="5464D2E3"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5AF" w:rsidRDefault="005C45AF" w14:paraId="51D6E3FE"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p14">
  <w:p w:rsidR="005C45AF" w:rsidRDefault="005C45AF" w14:paraId="504D9F30" w14:textId="77777777">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5AF" w:rsidRDefault="005C45AF" w14:paraId="59E4D6FF" w14:textId="7777777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5AF" w:rsidRDefault="005C45AF" w14:paraId="05E5F6E6" w14:textId="77777777">
    <w:pPr>
      <w:pStyle w:val="Header"/>
      <w:pBdr>
        <w:bottom w:val="single" w:color="auto" w:sz="4" w:space="1"/>
      </w:pBdr>
    </w:pPr>
    <w:r>
      <w:t xml:space="preserve">                                             </w:t>
    </w:r>
  </w:p>
  <w:p w:rsidR="005C45AF" w:rsidRDefault="005C45AF" w14:paraId="623D9611" w14:textId="77777777">
    <w:pPr>
      <w:pStyle w:val="Header"/>
    </w:pPr>
  </w:p>
</w:hdr>
</file>

<file path=word/intelligence2.xml><?xml version="1.0" encoding="utf-8"?>
<int2:intelligence xmlns:int2="http://schemas.microsoft.com/office/intelligence/2020/intelligence">
  <int2:observations>
    <int2:textHash int2:hashCode="8p/6TxaN4w4cdq" int2:id="a8wrWN5o">
      <int2:state int2:type="LegacyProofing" int2:value="Rejected"/>
    </int2:textHash>
    <int2:bookmark int2:bookmarkName="_Int_Vh7E0irT" int2:invalidationBookmarkName="" int2:hashCode="kT/mRRp84IODbY" int2:id="Z8eMNTUI">
      <int2:state int2:type="LegacyProofing" int2:value="Rejected"/>
    </int2:bookmark>
    <int2:bookmark int2:bookmarkName="_Int_WdeSPKgK" int2:invalidationBookmarkName="" int2:hashCode="fdxvdhuZyHko1a" int2:id="HdL2HKgj">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nsid w:val="01AB1AA4"/>
    <w:multiLevelType w:val="multilevel"/>
    <w:tmpl w:val="84F08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01C51595"/>
    <w:multiLevelType w:val="multilevel"/>
    <w:tmpl w:val="84149C7E"/>
    <w:numStyleLink w:val="Headings2"/>
  </w:abstractNum>
  <w:abstractNum w:abstractNumId="7">
    <w:nsid w:val="044D1E63"/>
    <w:multiLevelType w:val="hybridMultilevel"/>
    <w:tmpl w:val="0786217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0DAD4769"/>
    <w:multiLevelType w:val="hybridMultilevel"/>
    <w:tmpl w:val="A2806F70"/>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nsid w:val="123E0AB0"/>
    <w:multiLevelType w:val="multilevel"/>
    <w:tmpl w:val="5D2CF2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nsid w:val="12BD127C"/>
    <w:multiLevelType w:val="hybridMultilevel"/>
    <w:tmpl w:val="83E8CDC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177E018D"/>
    <w:multiLevelType w:val="hybridMultilevel"/>
    <w:tmpl w:val="7E309D1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nsid w:val="19CB40B6"/>
    <w:multiLevelType w:val="hybridMultilevel"/>
    <w:tmpl w:val="846ED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1031B10"/>
    <w:multiLevelType w:val="hybridMultilevel"/>
    <w:tmpl w:val="DB04D1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24713FD2"/>
    <w:multiLevelType w:val="hybridMultilevel"/>
    <w:tmpl w:val="13283500"/>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6">
    <w:nsid w:val="2B7E4583"/>
    <w:multiLevelType w:val="multilevel"/>
    <w:tmpl w:val="0ABC3322"/>
    <w:numStyleLink w:val="Headings"/>
  </w:abstractNum>
  <w:abstractNum w:abstractNumId="17">
    <w:nsid w:val="32B87C75"/>
    <w:multiLevelType w:val="multilevel"/>
    <w:tmpl w:val="CBD2E8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9B808F4"/>
    <w:multiLevelType w:val="hybridMultilevel"/>
    <w:tmpl w:val="5CA8024E"/>
    <w:lvl w:ilvl="0" w:tplc="04090003">
      <w:start w:val="1"/>
      <w:numFmt w:val="bullet"/>
      <w:lvlText w:val="o"/>
      <w:lvlJc w:val="left"/>
      <w:pPr>
        <w:ind w:left="2160" w:hanging="360"/>
      </w:pPr>
      <w:rPr>
        <w:rFonts w:hint="default" w:ascii="Courier New" w:hAnsi="Courier New" w:cs="Courier New"/>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0">
    <w:nsid w:val="3D7146A5"/>
    <w:multiLevelType w:val="hybridMultilevel"/>
    <w:tmpl w:val="FC587BD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1">
    <w:nsid w:val="412D22D0"/>
    <w:multiLevelType w:val="hybridMultilevel"/>
    <w:tmpl w:val="7458F52C"/>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2">
    <w:nsid w:val="41A40499"/>
    <w:multiLevelType w:val="hybridMultilevel"/>
    <w:tmpl w:val="338AAF38"/>
    <w:lvl w:ilvl="0" w:tplc="04090001">
      <w:start w:val="1"/>
      <w:numFmt w:val="bullet"/>
      <w:lvlText w:val=""/>
      <w:lvlJc w:val="left"/>
      <w:pPr>
        <w:ind w:left="1440" w:hanging="360"/>
      </w:pPr>
      <w:rPr>
        <w:rFonts w:hint="default" w:ascii="Symbol" w:hAnsi="Symbo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48C6714"/>
    <w:multiLevelType w:val="multilevel"/>
    <w:tmpl w:val="6548F9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nsid w:val="4D503E36"/>
    <w:multiLevelType w:val="hybridMultilevel"/>
    <w:tmpl w:val="DF9ACAF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5">
    <w:nsid w:val="556F3C43"/>
    <w:multiLevelType w:val="hybridMultilevel"/>
    <w:tmpl w:val="0B2297B0"/>
    <w:lvl w:ilvl="0" w:tplc="20EA1004">
      <w:numFmt w:val="bullet"/>
      <w:lvlText w:val=""/>
      <w:lvlJc w:val="left"/>
      <w:pPr>
        <w:tabs>
          <w:tab w:val="num" w:pos="600"/>
        </w:tabs>
        <w:ind w:left="600" w:hanging="360"/>
      </w:pPr>
      <w:rPr>
        <w:rFonts w:hint="default" w:ascii="Symbol" w:hAnsi="Symbol" w:eastAsia="Times New Roman" w:cs="Times New Roman"/>
      </w:rPr>
    </w:lvl>
    <w:lvl w:ilvl="1" w:tplc="04090003">
      <w:start w:val="1"/>
      <w:numFmt w:val="bullet"/>
      <w:lvlText w:val="o"/>
      <w:lvlJc w:val="left"/>
      <w:pPr>
        <w:tabs>
          <w:tab w:val="num" w:pos="1320"/>
        </w:tabs>
        <w:ind w:left="1320" w:hanging="360"/>
      </w:pPr>
      <w:rPr>
        <w:rFonts w:hint="default" w:ascii="Courier New" w:hAnsi="Courier New" w:cs="Courier New"/>
      </w:rPr>
    </w:lvl>
    <w:lvl w:ilvl="2" w:tplc="04090005" w:tentative="1">
      <w:start w:val="1"/>
      <w:numFmt w:val="bullet"/>
      <w:lvlText w:val=""/>
      <w:lvlJc w:val="left"/>
      <w:pPr>
        <w:tabs>
          <w:tab w:val="num" w:pos="2040"/>
        </w:tabs>
        <w:ind w:left="2040" w:hanging="360"/>
      </w:pPr>
      <w:rPr>
        <w:rFonts w:hint="default" w:ascii="Wingdings" w:hAnsi="Wingdings"/>
      </w:rPr>
    </w:lvl>
    <w:lvl w:ilvl="3" w:tplc="04090001" w:tentative="1">
      <w:start w:val="1"/>
      <w:numFmt w:val="bullet"/>
      <w:lvlText w:val=""/>
      <w:lvlJc w:val="left"/>
      <w:pPr>
        <w:tabs>
          <w:tab w:val="num" w:pos="2760"/>
        </w:tabs>
        <w:ind w:left="2760" w:hanging="360"/>
      </w:pPr>
      <w:rPr>
        <w:rFonts w:hint="default" w:ascii="Symbol" w:hAnsi="Symbol"/>
      </w:rPr>
    </w:lvl>
    <w:lvl w:ilvl="4" w:tplc="04090003" w:tentative="1">
      <w:start w:val="1"/>
      <w:numFmt w:val="bullet"/>
      <w:lvlText w:val="o"/>
      <w:lvlJc w:val="left"/>
      <w:pPr>
        <w:tabs>
          <w:tab w:val="num" w:pos="3480"/>
        </w:tabs>
        <w:ind w:left="3480" w:hanging="360"/>
      </w:pPr>
      <w:rPr>
        <w:rFonts w:hint="default" w:ascii="Courier New" w:hAnsi="Courier New" w:cs="Courier New"/>
      </w:rPr>
    </w:lvl>
    <w:lvl w:ilvl="5" w:tplc="04090005" w:tentative="1">
      <w:start w:val="1"/>
      <w:numFmt w:val="bullet"/>
      <w:lvlText w:val=""/>
      <w:lvlJc w:val="left"/>
      <w:pPr>
        <w:tabs>
          <w:tab w:val="num" w:pos="4200"/>
        </w:tabs>
        <w:ind w:left="4200" w:hanging="360"/>
      </w:pPr>
      <w:rPr>
        <w:rFonts w:hint="default" w:ascii="Wingdings" w:hAnsi="Wingdings"/>
      </w:rPr>
    </w:lvl>
    <w:lvl w:ilvl="6" w:tplc="04090001" w:tentative="1">
      <w:start w:val="1"/>
      <w:numFmt w:val="bullet"/>
      <w:lvlText w:val=""/>
      <w:lvlJc w:val="left"/>
      <w:pPr>
        <w:tabs>
          <w:tab w:val="num" w:pos="4920"/>
        </w:tabs>
        <w:ind w:left="4920" w:hanging="360"/>
      </w:pPr>
      <w:rPr>
        <w:rFonts w:hint="default" w:ascii="Symbol" w:hAnsi="Symbol"/>
      </w:rPr>
    </w:lvl>
    <w:lvl w:ilvl="7" w:tplc="04090003" w:tentative="1">
      <w:start w:val="1"/>
      <w:numFmt w:val="bullet"/>
      <w:lvlText w:val="o"/>
      <w:lvlJc w:val="left"/>
      <w:pPr>
        <w:tabs>
          <w:tab w:val="num" w:pos="5640"/>
        </w:tabs>
        <w:ind w:left="5640" w:hanging="360"/>
      </w:pPr>
      <w:rPr>
        <w:rFonts w:hint="default" w:ascii="Courier New" w:hAnsi="Courier New" w:cs="Courier New"/>
      </w:rPr>
    </w:lvl>
    <w:lvl w:ilvl="8" w:tplc="04090005" w:tentative="1">
      <w:start w:val="1"/>
      <w:numFmt w:val="bullet"/>
      <w:lvlText w:val=""/>
      <w:lvlJc w:val="left"/>
      <w:pPr>
        <w:tabs>
          <w:tab w:val="num" w:pos="6360"/>
        </w:tabs>
        <w:ind w:left="6360" w:hanging="360"/>
      </w:pPr>
      <w:rPr>
        <w:rFonts w:hint="default" w:ascii="Wingdings" w:hAnsi="Wingdings"/>
      </w:rPr>
    </w:lvl>
  </w:abstractNum>
  <w:abstractNum w:abstractNumId="26">
    <w:nsid w:val="6FB00E03"/>
    <w:multiLevelType w:val="hybridMultilevel"/>
    <w:tmpl w:val="BCC43D6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7">
    <w:nsid w:val="72457E5D"/>
    <w:multiLevelType w:val="multilevel"/>
    <w:tmpl w:val="84149C7E"/>
    <w:styleLink w:val="Headings2"/>
    <w:lvl w:ilvl="0">
      <w:start w:val="1"/>
      <w:numFmt w:val="decimal"/>
      <w:pStyle w:val="Heading1"/>
      <w:suff w:val="space"/>
      <w:lvlText w:val="%1."/>
      <w:lvlJc w:val="left"/>
      <w:pPr>
        <w:ind w:left="403" w:hanging="43"/>
      </w:pPr>
      <w:rPr>
        <w:rFonts w:hint="default" w:ascii="Arial" w:hAnsi="Arial"/>
        <w:sz w:val="24"/>
      </w:rPr>
    </w:lvl>
    <w:lvl w:ilvl="1">
      <w:start w:val="1"/>
      <w:numFmt w:val="decimal"/>
      <w:pStyle w:val="Heading2"/>
      <w:suff w:val="space"/>
      <w:lvlText w:val="%1.%2."/>
      <w:lvlJc w:val="left"/>
      <w:pPr>
        <w:ind w:left="1177" w:hanging="43"/>
      </w:pPr>
      <w:rPr>
        <w:rFonts w:hint="default" w:ascii="Arial" w:hAnsi="Arial"/>
        <w:sz w:val="24"/>
      </w:rPr>
    </w:lvl>
    <w:lvl w:ilvl="2">
      <w:start w:val="1"/>
      <w:numFmt w:val="decimal"/>
      <w:pStyle w:val="Heading3"/>
      <w:suff w:val="space"/>
      <w:lvlText w:val="%1.%2.%3."/>
      <w:lvlJc w:val="left"/>
      <w:pPr>
        <w:ind w:left="583" w:hanging="43"/>
      </w:pPr>
      <w:rPr>
        <w:rFonts w:hint="default" w:ascii="Arial" w:hAnsi="Arial"/>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28">
    <w:nsid w:val="79DA7507"/>
    <w:multiLevelType w:val="multilevel"/>
    <w:tmpl w:val="7B945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8"/>
  </w:num>
  <w:num w:numId="2">
    <w:abstractNumId w:val="8"/>
  </w:num>
  <w:num w:numId="3">
    <w:abstractNumId w:val="16"/>
  </w:num>
  <w:num w:numId="4">
    <w:abstractNumId w:val="27"/>
  </w:num>
  <w:num w:numId="5">
    <w:abstractNumId w:val="6"/>
  </w:num>
  <w:num w:numId="6">
    <w:abstractNumId w:val="28"/>
  </w:num>
  <w:num w:numId="7">
    <w:abstractNumId w:val="27"/>
  </w:num>
  <w:num w:numId="8">
    <w:abstractNumId w:val="27"/>
  </w:num>
  <w:num w:numId="9">
    <w:abstractNumId w:val="27"/>
  </w:num>
  <w:num w:numId="10">
    <w:abstractNumId w:val="27"/>
  </w:num>
  <w:num w:numId="11">
    <w:abstractNumId w:val="27"/>
  </w:num>
  <w:num w:numId="12">
    <w:abstractNumId w:val="27"/>
  </w:num>
  <w:num w:numId="13">
    <w:abstractNumId w:val="25"/>
  </w:num>
  <w:num w:numId="14">
    <w:abstractNumId w:val="27"/>
  </w:num>
  <w:num w:numId="15">
    <w:abstractNumId w:val="27"/>
  </w:num>
  <w:num w:numId="16">
    <w:abstractNumId w:val="27"/>
  </w:num>
  <w:num w:numId="17">
    <w:abstractNumId w:val="27"/>
  </w:num>
  <w:num w:numId="18">
    <w:abstractNumId w:val="27"/>
  </w:num>
  <w:num w:numId="19">
    <w:abstractNumId w:val="27"/>
  </w:num>
  <w:num w:numId="20">
    <w:abstractNumId w:val="27"/>
  </w:num>
  <w:num w:numId="21">
    <w:abstractNumId w:val="5"/>
  </w:num>
  <w:num w:numId="22">
    <w:abstractNumId w:val="27"/>
  </w:num>
  <w:num w:numId="23">
    <w:abstractNumId w:val="27"/>
  </w:num>
  <w:num w:numId="24">
    <w:abstractNumId w:val="27"/>
  </w:num>
  <w:num w:numId="25">
    <w:abstractNumId w:val="27"/>
  </w:num>
  <w:num w:numId="26">
    <w:abstractNumId w:val="27"/>
  </w:num>
  <w:num w:numId="27">
    <w:abstractNumId w:val="27"/>
  </w:num>
  <w:num w:numId="28">
    <w:abstractNumId w:val="14"/>
  </w:num>
  <w:num w:numId="29">
    <w:abstractNumId w:val="10"/>
  </w:num>
  <w:num w:numId="30">
    <w:abstractNumId w:val="17"/>
  </w:num>
  <w:num w:numId="31">
    <w:abstractNumId w:val="12"/>
  </w:num>
  <w:num w:numId="32">
    <w:abstractNumId w:val="11"/>
  </w:num>
  <w:num w:numId="33">
    <w:abstractNumId w:val="26"/>
  </w:num>
  <w:num w:numId="34">
    <w:abstractNumId w:val="21"/>
  </w:num>
  <w:num w:numId="35">
    <w:abstractNumId w:val="7"/>
  </w:num>
  <w:num w:numId="36">
    <w:abstractNumId w:val="24"/>
  </w:num>
  <w:num w:numId="37">
    <w:abstractNumId w:val="23"/>
  </w:num>
  <w:num w:numId="38">
    <w:abstractNumId w:val="9"/>
  </w:num>
  <w:num w:numId="39">
    <w:abstractNumId w:val="19"/>
  </w:num>
  <w:num w:numId="40">
    <w:abstractNumId w:val="15"/>
  </w:num>
  <w:num w:numId="41">
    <w:abstractNumId w:val="13"/>
  </w:num>
  <w:num w:numId="42">
    <w:abstractNumId w:val="22"/>
  </w:num>
  <w:num w:numId="43">
    <w:abstractNumId w:val="20"/>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view w:val="web"/>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57"/>
    <w:rsid w:val="00005528"/>
    <w:rsid w:val="000324B3"/>
    <w:rsid w:val="00032C69"/>
    <w:rsid w:val="00050714"/>
    <w:rsid w:val="00065178"/>
    <w:rsid w:val="000A3F25"/>
    <w:rsid w:val="000C4829"/>
    <w:rsid w:val="000C58FF"/>
    <w:rsid w:val="000C74B2"/>
    <w:rsid w:val="001267B1"/>
    <w:rsid w:val="00140A70"/>
    <w:rsid w:val="001677D9"/>
    <w:rsid w:val="00190A45"/>
    <w:rsid w:val="00193769"/>
    <w:rsid w:val="0019538E"/>
    <w:rsid w:val="00196E7D"/>
    <w:rsid w:val="001A466C"/>
    <w:rsid w:val="001E2AC5"/>
    <w:rsid w:val="001F5AD1"/>
    <w:rsid w:val="002039EE"/>
    <w:rsid w:val="00216DBE"/>
    <w:rsid w:val="00231E2A"/>
    <w:rsid w:val="0026159B"/>
    <w:rsid w:val="00272E71"/>
    <w:rsid w:val="002B5A72"/>
    <w:rsid w:val="002C3590"/>
    <w:rsid w:val="002C699D"/>
    <w:rsid w:val="002D0C4E"/>
    <w:rsid w:val="002D1D3E"/>
    <w:rsid w:val="002D3470"/>
    <w:rsid w:val="002E66F4"/>
    <w:rsid w:val="00312430"/>
    <w:rsid w:val="00333A76"/>
    <w:rsid w:val="0033685F"/>
    <w:rsid w:val="003751D9"/>
    <w:rsid w:val="004327CC"/>
    <w:rsid w:val="00453EC6"/>
    <w:rsid w:val="0045480B"/>
    <w:rsid w:val="00456D34"/>
    <w:rsid w:val="004571E7"/>
    <w:rsid w:val="004A199F"/>
    <w:rsid w:val="004A27EA"/>
    <w:rsid w:val="004B7DE6"/>
    <w:rsid w:val="004F2AC9"/>
    <w:rsid w:val="004F467C"/>
    <w:rsid w:val="005062FD"/>
    <w:rsid w:val="0052055C"/>
    <w:rsid w:val="005205AD"/>
    <w:rsid w:val="00520E2A"/>
    <w:rsid w:val="00566298"/>
    <w:rsid w:val="005B39C4"/>
    <w:rsid w:val="005B62C5"/>
    <w:rsid w:val="005C45AF"/>
    <w:rsid w:val="005D2662"/>
    <w:rsid w:val="005D684C"/>
    <w:rsid w:val="005D7E81"/>
    <w:rsid w:val="005E7584"/>
    <w:rsid w:val="00632C3B"/>
    <w:rsid w:val="00653A0C"/>
    <w:rsid w:val="00694D79"/>
    <w:rsid w:val="006A5DBA"/>
    <w:rsid w:val="006B1DE1"/>
    <w:rsid w:val="006B33B2"/>
    <w:rsid w:val="006B3C2A"/>
    <w:rsid w:val="006C7879"/>
    <w:rsid w:val="00736F04"/>
    <w:rsid w:val="00764BA5"/>
    <w:rsid w:val="007B42B5"/>
    <w:rsid w:val="007D4C5D"/>
    <w:rsid w:val="007E0CDC"/>
    <w:rsid w:val="007E7633"/>
    <w:rsid w:val="00851F85"/>
    <w:rsid w:val="00865897"/>
    <w:rsid w:val="00871083"/>
    <w:rsid w:val="00873023"/>
    <w:rsid w:val="00890EBD"/>
    <w:rsid w:val="0089509D"/>
    <w:rsid w:val="008B5D40"/>
    <w:rsid w:val="009009C1"/>
    <w:rsid w:val="00912B13"/>
    <w:rsid w:val="009224AC"/>
    <w:rsid w:val="009356BA"/>
    <w:rsid w:val="009561DA"/>
    <w:rsid w:val="00972F91"/>
    <w:rsid w:val="009940D4"/>
    <w:rsid w:val="009A63C1"/>
    <w:rsid w:val="009B0A63"/>
    <w:rsid w:val="009D4FE0"/>
    <w:rsid w:val="009E53F2"/>
    <w:rsid w:val="009F0B60"/>
    <w:rsid w:val="009F17B5"/>
    <w:rsid w:val="00A20F89"/>
    <w:rsid w:val="00A37D41"/>
    <w:rsid w:val="00A45379"/>
    <w:rsid w:val="00A610A4"/>
    <w:rsid w:val="00AA4823"/>
    <w:rsid w:val="00AC0D57"/>
    <w:rsid w:val="00AD0765"/>
    <w:rsid w:val="00AD5DC7"/>
    <w:rsid w:val="00AD7FE2"/>
    <w:rsid w:val="00AE5C5C"/>
    <w:rsid w:val="00AE6DDE"/>
    <w:rsid w:val="00AE7AF5"/>
    <w:rsid w:val="00B01C62"/>
    <w:rsid w:val="00B06D05"/>
    <w:rsid w:val="00B1405F"/>
    <w:rsid w:val="00B25D84"/>
    <w:rsid w:val="00B3576D"/>
    <w:rsid w:val="00B40796"/>
    <w:rsid w:val="00B43C09"/>
    <w:rsid w:val="00B563A7"/>
    <w:rsid w:val="00B85653"/>
    <w:rsid w:val="00BA5496"/>
    <w:rsid w:val="00BB1ADA"/>
    <w:rsid w:val="00BB6EB1"/>
    <w:rsid w:val="00BC43AA"/>
    <w:rsid w:val="00BE57D7"/>
    <w:rsid w:val="00C01701"/>
    <w:rsid w:val="00C2035B"/>
    <w:rsid w:val="00C26199"/>
    <w:rsid w:val="00C26C21"/>
    <w:rsid w:val="00C46133"/>
    <w:rsid w:val="00C57D33"/>
    <w:rsid w:val="00C720DA"/>
    <w:rsid w:val="00C735F5"/>
    <w:rsid w:val="00CC5448"/>
    <w:rsid w:val="00CE5AD2"/>
    <w:rsid w:val="00CF4F00"/>
    <w:rsid w:val="00D00827"/>
    <w:rsid w:val="00D10D5F"/>
    <w:rsid w:val="00D22E79"/>
    <w:rsid w:val="00D67B7B"/>
    <w:rsid w:val="00DA08F8"/>
    <w:rsid w:val="00DA6E32"/>
    <w:rsid w:val="00E120EC"/>
    <w:rsid w:val="00E1225E"/>
    <w:rsid w:val="00E20471"/>
    <w:rsid w:val="00E431BD"/>
    <w:rsid w:val="00E51459"/>
    <w:rsid w:val="00EC2EE4"/>
    <w:rsid w:val="00ED14C1"/>
    <w:rsid w:val="00ED2482"/>
    <w:rsid w:val="00ED6EDC"/>
    <w:rsid w:val="00EF4B9D"/>
    <w:rsid w:val="00F10138"/>
    <w:rsid w:val="00F13B00"/>
    <w:rsid w:val="00F2217B"/>
    <w:rsid w:val="00F23725"/>
    <w:rsid w:val="00F304DA"/>
    <w:rsid w:val="00F34E05"/>
    <w:rsid w:val="00F46DA6"/>
    <w:rsid w:val="00F60A20"/>
    <w:rsid w:val="00F65EB4"/>
    <w:rsid w:val="00F6799C"/>
    <w:rsid w:val="00F7103C"/>
    <w:rsid w:val="00F73B5D"/>
    <w:rsid w:val="00F748A1"/>
    <w:rsid w:val="00F81340"/>
    <w:rsid w:val="00F96124"/>
    <w:rsid w:val="00FB59AC"/>
    <w:rsid w:val="00FC43EB"/>
    <w:rsid w:val="00FD12E4"/>
    <w:rsid w:val="00FE3ABB"/>
    <w:rsid w:val="00FE5701"/>
    <w:rsid w:val="01152A9C"/>
    <w:rsid w:val="03598069"/>
    <w:rsid w:val="037A1E4E"/>
    <w:rsid w:val="05158ADC"/>
    <w:rsid w:val="055B713D"/>
    <w:rsid w:val="074457E9"/>
    <w:rsid w:val="07733149"/>
    <w:rsid w:val="0A9CCBA4"/>
    <w:rsid w:val="0B9D2796"/>
    <w:rsid w:val="0C46A26C"/>
    <w:rsid w:val="0EF34D8A"/>
    <w:rsid w:val="0F976B8B"/>
    <w:rsid w:val="16C25329"/>
    <w:rsid w:val="17138C86"/>
    <w:rsid w:val="1760A2D1"/>
    <w:rsid w:val="1763A430"/>
    <w:rsid w:val="19A15F4A"/>
    <w:rsid w:val="1B674393"/>
    <w:rsid w:val="1BB5561F"/>
    <w:rsid w:val="1CA64C42"/>
    <w:rsid w:val="1E6163E6"/>
    <w:rsid w:val="20CCA611"/>
    <w:rsid w:val="23DAAD99"/>
    <w:rsid w:val="251D106A"/>
    <w:rsid w:val="25C31843"/>
    <w:rsid w:val="26534D6E"/>
    <w:rsid w:val="2727BF58"/>
    <w:rsid w:val="27A76663"/>
    <w:rsid w:val="287BC74C"/>
    <w:rsid w:val="294336C4"/>
    <w:rsid w:val="2A105B48"/>
    <w:rsid w:val="305364BF"/>
    <w:rsid w:val="306BFCB1"/>
    <w:rsid w:val="312F9524"/>
    <w:rsid w:val="31AB2D2C"/>
    <w:rsid w:val="32820BF1"/>
    <w:rsid w:val="32A06BD9"/>
    <w:rsid w:val="32EA190A"/>
    <w:rsid w:val="33EBB456"/>
    <w:rsid w:val="37AC4F56"/>
    <w:rsid w:val="37E76E6F"/>
    <w:rsid w:val="39A8FF80"/>
    <w:rsid w:val="3A39BCB2"/>
    <w:rsid w:val="3BBF3E86"/>
    <w:rsid w:val="3F869AF5"/>
    <w:rsid w:val="4307769C"/>
    <w:rsid w:val="43DAD76A"/>
    <w:rsid w:val="4442D0A1"/>
    <w:rsid w:val="44BBECCA"/>
    <w:rsid w:val="459D20A2"/>
    <w:rsid w:val="4708E788"/>
    <w:rsid w:val="4D462C5A"/>
    <w:rsid w:val="4D81B9B0"/>
    <w:rsid w:val="4DA46F2D"/>
    <w:rsid w:val="4EE3681E"/>
    <w:rsid w:val="53F0FB34"/>
    <w:rsid w:val="5656DF2C"/>
    <w:rsid w:val="57A2FB11"/>
    <w:rsid w:val="58F6F97F"/>
    <w:rsid w:val="590AF4DE"/>
    <w:rsid w:val="5D7EB51D"/>
    <w:rsid w:val="5D82CBE8"/>
    <w:rsid w:val="5F6898C4"/>
    <w:rsid w:val="600E4871"/>
    <w:rsid w:val="6034C148"/>
    <w:rsid w:val="61272328"/>
    <w:rsid w:val="61989C09"/>
    <w:rsid w:val="61D091A9"/>
    <w:rsid w:val="6467FD74"/>
    <w:rsid w:val="69503961"/>
    <w:rsid w:val="6A6525AB"/>
    <w:rsid w:val="6A8FC54D"/>
    <w:rsid w:val="6AA3444A"/>
    <w:rsid w:val="6AC05ABE"/>
    <w:rsid w:val="6B2879E3"/>
    <w:rsid w:val="6B9C8B80"/>
    <w:rsid w:val="6C4D818F"/>
    <w:rsid w:val="6CACB742"/>
    <w:rsid w:val="70133164"/>
    <w:rsid w:val="70246C3B"/>
    <w:rsid w:val="7125E630"/>
    <w:rsid w:val="718F7BFB"/>
    <w:rsid w:val="7260BC57"/>
    <w:rsid w:val="736024FB"/>
    <w:rsid w:val="74E6A287"/>
    <w:rsid w:val="768272E8"/>
    <w:rsid w:val="781E4349"/>
    <w:rsid w:val="786D7C58"/>
    <w:rsid w:val="78DF7914"/>
    <w:rsid w:val="7AADD69D"/>
    <w:rsid w:val="7B0DE24E"/>
    <w:rsid w:val="7BA33B0C"/>
    <w:rsid w:val="7BF8BEDA"/>
    <w:rsid w:val="7E8D84CD"/>
    <w:rsid w:val="7EA6AD2A"/>
    <w:rsid w:val="7F3BF844"/>
    <w:rsid w:val="7FA3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A1A7B"/>
  <w15:docId w15:val="{B87B271E-1E29-4089-85DD-23E3C935F1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inTitle" w:customStyle="1">
    <w:name w:val="Main Title"/>
    <w:basedOn w:val="Normal"/>
    <w:rsid w:val="005D2662"/>
    <w:pPr>
      <w:widowControl w:val="0"/>
      <w:spacing w:before="480" w:after="60"/>
      <w:jc w:val="center"/>
    </w:pPr>
    <w:rPr>
      <w:rFonts w:ascii="Arial" w:hAnsi="Arial"/>
      <w:b/>
      <w:kern w:val="28"/>
      <w:sz w:val="32"/>
    </w:rPr>
  </w:style>
  <w:style w:type="paragraph" w:styleId="InfoBlue" w:customStyle="1">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styleId="Tabletext" w:customStyle="1">
    <w:name w:val="Tabletext"/>
    <w:basedOn w:val="Normal"/>
    <w:rsid w:val="005D2662"/>
    <w:pPr>
      <w:keepLines/>
      <w:widowControl w:val="0"/>
      <w:spacing w:after="120" w:line="240" w:lineRule="atLeast"/>
    </w:pPr>
  </w:style>
  <w:style w:type="paragraph" w:styleId="TableText0" w:customStyle="1">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styleId="BalloonTextChar" w:customStyle="1">
    <w:name w:val="Balloon Text Char"/>
    <w:basedOn w:val="DefaultParagraphFont"/>
    <w:link w:val="BalloonText"/>
    <w:rsid w:val="00653A0C"/>
    <w:rPr>
      <w:rFonts w:ascii="Tahoma" w:hAnsi="Tahoma" w:cs="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character" w:styleId="normaltextrun" w:customStyle="1">
    <w:name w:val="normaltextrun"/>
    <w:basedOn w:val="DefaultParagraphFont"/>
    <w:rsid w:val="00AD7FE2"/>
  </w:style>
  <w:style w:type="paragraph" w:styleId="paragraph" w:customStyle="1">
    <w:name w:val="paragraph"/>
    <w:basedOn w:val="Normal"/>
    <w:rsid w:val="00AD7FE2"/>
    <w:pPr>
      <w:spacing w:before="100" w:beforeAutospacing="1" w:after="100" w:afterAutospacing="1"/>
    </w:pPr>
    <w:rPr>
      <w:sz w:val="24"/>
      <w:szCs w:val="24"/>
    </w:rPr>
  </w:style>
  <w:style w:type="character" w:styleId="eop" w:customStyle="1">
    <w:name w:val="eop"/>
    <w:basedOn w:val="DefaultParagraphFont"/>
    <w:rsid w:val="00AD7FE2"/>
  </w:style>
  <w:style w:type="paragraph" w:styleId="ListParagraph">
    <w:name w:val="List Paragraph"/>
    <w:basedOn w:val="Normal"/>
    <w:uiPriority w:val="34"/>
    <w:qFormat/>
    <w:rsid w:val="002D0C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character" w:customStyle="1" w:styleId="normaltextrun">
    <w:name w:val="normaltextrun"/>
    <w:basedOn w:val="DefaultParagraphFont"/>
    <w:rsid w:val="00AD7FE2"/>
  </w:style>
  <w:style w:type="paragraph" w:customStyle="1" w:styleId="paragraph">
    <w:name w:val="paragraph"/>
    <w:basedOn w:val="Normal"/>
    <w:rsid w:val="00AD7FE2"/>
    <w:pPr>
      <w:spacing w:before="100" w:beforeAutospacing="1" w:after="100" w:afterAutospacing="1"/>
    </w:pPr>
    <w:rPr>
      <w:sz w:val="24"/>
      <w:szCs w:val="24"/>
    </w:rPr>
  </w:style>
  <w:style w:type="character" w:customStyle="1" w:styleId="eop">
    <w:name w:val="eop"/>
    <w:basedOn w:val="DefaultParagraphFont"/>
    <w:rsid w:val="00AD7FE2"/>
  </w:style>
  <w:style w:type="paragraph" w:styleId="ListParagraph">
    <w:name w:val="List Paragraph"/>
    <w:basedOn w:val="Normal"/>
    <w:uiPriority w:val="34"/>
    <w:qFormat/>
    <w:rsid w:val="002D0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13684">
      <w:bodyDiv w:val="1"/>
      <w:marLeft w:val="0"/>
      <w:marRight w:val="0"/>
      <w:marTop w:val="0"/>
      <w:marBottom w:val="0"/>
      <w:divBdr>
        <w:top w:val="none" w:sz="0" w:space="0" w:color="auto"/>
        <w:left w:val="none" w:sz="0" w:space="0" w:color="auto"/>
        <w:bottom w:val="none" w:sz="0" w:space="0" w:color="auto"/>
        <w:right w:val="none" w:sz="0" w:space="0" w:color="auto"/>
      </w:divBdr>
      <w:divsChild>
        <w:div w:id="69665772">
          <w:marLeft w:val="0"/>
          <w:marRight w:val="0"/>
          <w:marTop w:val="0"/>
          <w:marBottom w:val="0"/>
          <w:divBdr>
            <w:top w:val="none" w:sz="0" w:space="0" w:color="auto"/>
            <w:left w:val="none" w:sz="0" w:space="0" w:color="auto"/>
            <w:bottom w:val="none" w:sz="0" w:space="0" w:color="auto"/>
            <w:right w:val="none" w:sz="0" w:space="0" w:color="auto"/>
          </w:divBdr>
        </w:div>
        <w:div w:id="1941909964">
          <w:marLeft w:val="0"/>
          <w:marRight w:val="0"/>
          <w:marTop w:val="0"/>
          <w:marBottom w:val="0"/>
          <w:divBdr>
            <w:top w:val="none" w:sz="0" w:space="0" w:color="auto"/>
            <w:left w:val="none" w:sz="0" w:space="0" w:color="auto"/>
            <w:bottom w:val="none" w:sz="0" w:space="0" w:color="auto"/>
            <w:right w:val="none" w:sz="0" w:space="0" w:color="auto"/>
          </w:divBdr>
        </w:div>
      </w:divsChild>
    </w:div>
    <w:div w:id="73209666">
      <w:bodyDiv w:val="1"/>
      <w:marLeft w:val="0"/>
      <w:marRight w:val="0"/>
      <w:marTop w:val="0"/>
      <w:marBottom w:val="0"/>
      <w:divBdr>
        <w:top w:val="none" w:sz="0" w:space="0" w:color="auto"/>
        <w:left w:val="none" w:sz="0" w:space="0" w:color="auto"/>
        <w:bottom w:val="none" w:sz="0" w:space="0" w:color="auto"/>
        <w:right w:val="none" w:sz="0" w:space="0" w:color="auto"/>
      </w:divBdr>
      <w:divsChild>
        <w:div w:id="1957640856">
          <w:marLeft w:val="0"/>
          <w:marRight w:val="0"/>
          <w:marTop w:val="0"/>
          <w:marBottom w:val="0"/>
          <w:divBdr>
            <w:top w:val="none" w:sz="0" w:space="0" w:color="auto"/>
            <w:left w:val="none" w:sz="0" w:space="0" w:color="auto"/>
            <w:bottom w:val="none" w:sz="0" w:space="0" w:color="auto"/>
            <w:right w:val="none" w:sz="0" w:space="0" w:color="auto"/>
          </w:divBdr>
        </w:div>
        <w:div w:id="1939291591">
          <w:marLeft w:val="0"/>
          <w:marRight w:val="0"/>
          <w:marTop w:val="0"/>
          <w:marBottom w:val="0"/>
          <w:divBdr>
            <w:top w:val="none" w:sz="0" w:space="0" w:color="auto"/>
            <w:left w:val="none" w:sz="0" w:space="0" w:color="auto"/>
            <w:bottom w:val="none" w:sz="0" w:space="0" w:color="auto"/>
            <w:right w:val="none" w:sz="0" w:space="0" w:color="auto"/>
          </w:divBdr>
        </w:div>
        <w:div w:id="559822962">
          <w:marLeft w:val="0"/>
          <w:marRight w:val="0"/>
          <w:marTop w:val="0"/>
          <w:marBottom w:val="0"/>
          <w:divBdr>
            <w:top w:val="none" w:sz="0" w:space="0" w:color="auto"/>
            <w:left w:val="none" w:sz="0" w:space="0" w:color="auto"/>
            <w:bottom w:val="none" w:sz="0" w:space="0" w:color="auto"/>
            <w:right w:val="none" w:sz="0" w:space="0" w:color="auto"/>
          </w:divBdr>
        </w:div>
      </w:divsChild>
    </w:div>
    <w:div w:id="75053298">
      <w:bodyDiv w:val="1"/>
      <w:marLeft w:val="0"/>
      <w:marRight w:val="0"/>
      <w:marTop w:val="0"/>
      <w:marBottom w:val="0"/>
      <w:divBdr>
        <w:top w:val="none" w:sz="0" w:space="0" w:color="auto"/>
        <w:left w:val="none" w:sz="0" w:space="0" w:color="auto"/>
        <w:bottom w:val="none" w:sz="0" w:space="0" w:color="auto"/>
        <w:right w:val="none" w:sz="0" w:space="0" w:color="auto"/>
      </w:divBdr>
      <w:divsChild>
        <w:div w:id="92828730">
          <w:marLeft w:val="0"/>
          <w:marRight w:val="0"/>
          <w:marTop w:val="0"/>
          <w:marBottom w:val="0"/>
          <w:divBdr>
            <w:top w:val="none" w:sz="0" w:space="0" w:color="auto"/>
            <w:left w:val="none" w:sz="0" w:space="0" w:color="auto"/>
            <w:bottom w:val="none" w:sz="0" w:space="0" w:color="auto"/>
            <w:right w:val="none" w:sz="0" w:space="0" w:color="auto"/>
          </w:divBdr>
        </w:div>
        <w:div w:id="1888952125">
          <w:marLeft w:val="0"/>
          <w:marRight w:val="0"/>
          <w:marTop w:val="0"/>
          <w:marBottom w:val="0"/>
          <w:divBdr>
            <w:top w:val="none" w:sz="0" w:space="0" w:color="auto"/>
            <w:left w:val="none" w:sz="0" w:space="0" w:color="auto"/>
            <w:bottom w:val="none" w:sz="0" w:space="0" w:color="auto"/>
            <w:right w:val="none" w:sz="0" w:space="0" w:color="auto"/>
          </w:divBdr>
        </w:div>
      </w:divsChild>
    </w:div>
    <w:div w:id="106824494">
      <w:bodyDiv w:val="1"/>
      <w:marLeft w:val="0"/>
      <w:marRight w:val="0"/>
      <w:marTop w:val="0"/>
      <w:marBottom w:val="0"/>
      <w:divBdr>
        <w:top w:val="none" w:sz="0" w:space="0" w:color="auto"/>
        <w:left w:val="none" w:sz="0" w:space="0" w:color="auto"/>
        <w:bottom w:val="none" w:sz="0" w:space="0" w:color="auto"/>
        <w:right w:val="none" w:sz="0" w:space="0" w:color="auto"/>
      </w:divBdr>
      <w:divsChild>
        <w:div w:id="367295497">
          <w:marLeft w:val="0"/>
          <w:marRight w:val="0"/>
          <w:marTop w:val="0"/>
          <w:marBottom w:val="0"/>
          <w:divBdr>
            <w:top w:val="none" w:sz="0" w:space="0" w:color="auto"/>
            <w:left w:val="none" w:sz="0" w:space="0" w:color="auto"/>
            <w:bottom w:val="none" w:sz="0" w:space="0" w:color="auto"/>
            <w:right w:val="none" w:sz="0" w:space="0" w:color="auto"/>
          </w:divBdr>
        </w:div>
        <w:div w:id="397627539">
          <w:marLeft w:val="0"/>
          <w:marRight w:val="0"/>
          <w:marTop w:val="0"/>
          <w:marBottom w:val="0"/>
          <w:divBdr>
            <w:top w:val="none" w:sz="0" w:space="0" w:color="auto"/>
            <w:left w:val="none" w:sz="0" w:space="0" w:color="auto"/>
            <w:bottom w:val="none" w:sz="0" w:space="0" w:color="auto"/>
            <w:right w:val="none" w:sz="0" w:space="0" w:color="auto"/>
          </w:divBdr>
        </w:div>
        <w:div w:id="810365629">
          <w:marLeft w:val="0"/>
          <w:marRight w:val="0"/>
          <w:marTop w:val="0"/>
          <w:marBottom w:val="0"/>
          <w:divBdr>
            <w:top w:val="none" w:sz="0" w:space="0" w:color="auto"/>
            <w:left w:val="none" w:sz="0" w:space="0" w:color="auto"/>
            <w:bottom w:val="none" w:sz="0" w:space="0" w:color="auto"/>
            <w:right w:val="none" w:sz="0" w:space="0" w:color="auto"/>
          </w:divBdr>
        </w:div>
        <w:div w:id="510026659">
          <w:marLeft w:val="0"/>
          <w:marRight w:val="0"/>
          <w:marTop w:val="0"/>
          <w:marBottom w:val="0"/>
          <w:divBdr>
            <w:top w:val="none" w:sz="0" w:space="0" w:color="auto"/>
            <w:left w:val="none" w:sz="0" w:space="0" w:color="auto"/>
            <w:bottom w:val="none" w:sz="0" w:space="0" w:color="auto"/>
            <w:right w:val="none" w:sz="0" w:space="0" w:color="auto"/>
          </w:divBdr>
        </w:div>
      </w:divsChild>
    </w:div>
    <w:div w:id="118110160">
      <w:bodyDiv w:val="1"/>
      <w:marLeft w:val="0"/>
      <w:marRight w:val="0"/>
      <w:marTop w:val="0"/>
      <w:marBottom w:val="0"/>
      <w:divBdr>
        <w:top w:val="none" w:sz="0" w:space="0" w:color="auto"/>
        <w:left w:val="none" w:sz="0" w:space="0" w:color="auto"/>
        <w:bottom w:val="none" w:sz="0" w:space="0" w:color="auto"/>
        <w:right w:val="none" w:sz="0" w:space="0" w:color="auto"/>
      </w:divBdr>
      <w:divsChild>
        <w:div w:id="1675260936">
          <w:marLeft w:val="0"/>
          <w:marRight w:val="0"/>
          <w:marTop w:val="0"/>
          <w:marBottom w:val="0"/>
          <w:divBdr>
            <w:top w:val="none" w:sz="0" w:space="0" w:color="auto"/>
            <w:left w:val="none" w:sz="0" w:space="0" w:color="auto"/>
            <w:bottom w:val="none" w:sz="0" w:space="0" w:color="auto"/>
            <w:right w:val="none" w:sz="0" w:space="0" w:color="auto"/>
          </w:divBdr>
        </w:div>
        <w:div w:id="1945110237">
          <w:marLeft w:val="0"/>
          <w:marRight w:val="0"/>
          <w:marTop w:val="0"/>
          <w:marBottom w:val="0"/>
          <w:divBdr>
            <w:top w:val="none" w:sz="0" w:space="0" w:color="auto"/>
            <w:left w:val="none" w:sz="0" w:space="0" w:color="auto"/>
            <w:bottom w:val="none" w:sz="0" w:space="0" w:color="auto"/>
            <w:right w:val="none" w:sz="0" w:space="0" w:color="auto"/>
          </w:divBdr>
        </w:div>
        <w:div w:id="1640652819">
          <w:marLeft w:val="0"/>
          <w:marRight w:val="0"/>
          <w:marTop w:val="0"/>
          <w:marBottom w:val="0"/>
          <w:divBdr>
            <w:top w:val="none" w:sz="0" w:space="0" w:color="auto"/>
            <w:left w:val="none" w:sz="0" w:space="0" w:color="auto"/>
            <w:bottom w:val="none" w:sz="0" w:space="0" w:color="auto"/>
            <w:right w:val="none" w:sz="0" w:space="0" w:color="auto"/>
          </w:divBdr>
        </w:div>
        <w:div w:id="1748258411">
          <w:marLeft w:val="0"/>
          <w:marRight w:val="0"/>
          <w:marTop w:val="0"/>
          <w:marBottom w:val="0"/>
          <w:divBdr>
            <w:top w:val="none" w:sz="0" w:space="0" w:color="auto"/>
            <w:left w:val="none" w:sz="0" w:space="0" w:color="auto"/>
            <w:bottom w:val="none" w:sz="0" w:space="0" w:color="auto"/>
            <w:right w:val="none" w:sz="0" w:space="0" w:color="auto"/>
          </w:divBdr>
        </w:div>
      </w:divsChild>
    </w:div>
    <w:div w:id="139929646">
      <w:bodyDiv w:val="1"/>
      <w:marLeft w:val="0"/>
      <w:marRight w:val="0"/>
      <w:marTop w:val="0"/>
      <w:marBottom w:val="0"/>
      <w:divBdr>
        <w:top w:val="none" w:sz="0" w:space="0" w:color="auto"/>
        <w:left w:val="none" w:sz="0" w:space="0" w:color="auto"/>
        <w:bottom w:val="none" w:sz="0" w:space="0" w:color="auto"/>
        <w:right w:val="none" w:sz="0" w:space="0" w:color="auto"/>
      </w:divBdr>
      <w:divsChild>
        <w:div w:id="1852525268">
          <w:marLeft w:val="0"/>
          <w:marRight w:val="0"/>
          <w:marTop w:val="0"/>
          <w:marBottom w:val="0"/>
          <w:divBdr>
            <w:top w:val="none" w:sz="0" w:space="0" w:color="auto"/>
            <w:left w:val="none" w:sz="0" w:space="0" w:color="auto"/>
            <w:bottom w:val="none" w:sz="0" w:space="0" w:color="auto"/>
            <w:right w:val="none" w:sz="0" w:space="0" w:color="auto"/>
          </w:divBdr>
        </w:div>
        <w:div w:id="1452749470">
          <w:marLeft w:val="0"/>
          <w:marRight w:val="0"/>
          <w:marTop w:val="0"/>
          <w:marBottom w:val="0"/>
          <w:divBdr>
            <w:top w:val="none" w:sz="0" w:space="0" w:color="auto"/>
            <w:left w:val="none" w:sz="0" w:space="0" w:color="auto"/>
            <w:bottom w:val="none" w:sz="0" w:space="0" w:color="auto"/>
            <w:right w:val="none" w:sz="0" w:space="0" w:color="auto"/>
          </w:divBdr>
        </w:div>
        <w:div w:id="1554612117">
          <w:marLeft w:val="0"/>
          <w:marRight w:val="0"/>
          <w:marTop w:val="0"/>
          <w:marBottom w:val="0"/>
          <w:divBdr>
            <w:top w:val="none" w:sz="0" w:space="0" w:color="auto"/>
            <w:left w:val="none" w:sz="0" w:space="0" w:color="auto"/>
            <w:bottom w:val="none" w:sz="0" w:space="0" w:color="auto"/>
            <w:right w:val="none" w:sz="0" w:space="0" w:color="auto"/>
          </w:divBdr>
        </w:div>
        <w:div w:id="333264972">
          <w:marLeft w:val="0"/>
          <w:marRight w:val="0"/>
          <w:marTop w:val="0"/>
          <w:marBottom w:val="0"/>
          <w:divBdr>
            <w:top w:val="none" w:sz="0" w:space="0" w:color="auto"/>
            <w:left w:val="none" w:sz="0" w:space="0" w:color="auto"/>
            <w:bottom w:val="none" w:sz="0" w:space="0" w:color="auto"/>
            <w:right w:val="none" w:sz="0" w:space="0" w:color="auto"/>
          </w:divBdr>
        </w:div>
        <w:div w:id="1377392254">
          <w:marLeft w:val="0"/>
          <w:marRight w:val="0"/>
          <w:marTop w:val="0"/>
          <w:marBottom w:val="0"/>
          <w:divBdr>
            <w:top w:val="none" w:sz="0" w:space="0" w:color="auto"/>
            <w:left w:val="none" w:sz="0" w:space="0" w:color="auto"/>
            <w:bottom w:val="none" w:sz="0" w:space="0" w:color="auto"/>
            <w:right w:val="none" w:sz="0" w:space="0" w:color="auto"/>
          </w:divBdr>
        </w:div>
        <w:div w:id="783965131">
          <w:marLeft w:val="0"/>
          <w:marRight w:val="0"/>
          <w:marTop w:val="0"/>
          <w:marBottom w:val="0"/>
          <w:divBdr>
            <w:top w:val="none" w:sz="0" w:space="0" w:color="auto"/>
            <w:left w:val="none" w:sz="0" w:space="0" w:color="auto"/>
            <w:bottom w:val="none" w:sz="0" w:space="0" w:color="auto"/>
            <w:right w:val="none" w:sz="0" w:space="0" w:color="auto"/>
          </w:divBdr>
        </w:div>
        <w:div w:id="496310103">
          <w:marLeft w:val="0"/>
          <w:marRight w:val="0"/>
          <w:marTop w:val="0"/>
          <w:marBottom w:val="0"/>
          <w:divBdr>
            <w:top w:val="none" w:sz="0" w:space="0" w:color="auto"/>
            <w:left w:val="none" w:sz="0" w:space="0" w:color="auto"/>
            <w:bottom w:val="none" w:sz="0" w:space="0" w:color="auto"/>
            <w:right w:val="none" w:sz="0" w:space="0" w:color="auto"/>
          </w:divBdr>
        </w:div>
        <w:div w:id="108286765">
          <w:marLeft w:val="0"/>
          <w:marRight w:val="0"/>
          <w:marTop w:val="0"/>
          <w:marBottom w:val="0"/>
          <w:divBdr>
            <w:top w:val="none" w:sz="0" w:space="0" w:color="auto"/>
            <w:left w:val="none" w:sz="0" w:space="0" w:color="auto"/>
            <w:bottom w:val="none" w:sz="0" w:space="0" w:color="auto"/>
            <w:right w:val="none" w:sz="0" w:space="0" w:color="auto"/>
          </w:divBdr>
        </w:div>
      </w:divsChild>
    </w:div>
    <w:div w:id="377516171">
      <w:bodyDiv w:val="1"/>
      <w:marLeft w:val="0"/>
      <w:marRight w:val="0"/>
      <w:marTop w:val="0"/>
      <w:marBottom w:val="0"/>
      <w:divBdr>
        <w:top w:val="none" w:sz="0" w:space="0" w:color="auto"/>
        <w:left w:val="none" w:sz="0" w:space="0" w:color="auto"/>
        <w:bottom w:val="none" w:sz="0" w:space="0" w:color="auto"/>
        <w:right w:val="none" w:sz="0" w:space="0" w:color="auto"/>
      </w:divBdr>
    </w:div>
    <w:div w:id="399865658">
      <w:bodyDiv w:val="1"/>
      <w:marLeft w:val="0"/>
      <w:marRight w:val="0"/>
      <w:marTop w:val="0"/>
      <w:marBottom w:val="0"/>
      <w:divBdr>
        <w:top w:val="none" w:sz="0" w:space="0" w:color="auto"/>
        <w:left w:val="none" w:sz="0" w:space="0" w:color="auto"/>
        <w:bottom w:val="none" w:sz="0" w:space="0" w:color="auto"/>
        <w:right w:val="none" w:sz="0" w:space="0" w:color="auto"/>
      </w:divBdr>
      <w:divsChild>
        <w:div w:id="285044556">
          <w:marLeft w:val="0"/>
          <w:marRight w:val="0"/>
          <w:marTop w:val="0"/>
          <w:marBottom w:val="0"/>
          <w:divBdr>
            <w:top w:val="none" w:sz="0" w:space="0" w:color="auto"/>
            <w:left w:val="none" w:sz="0" w:space="0" w:color="auto"/>
            <w:bottom w:val="none" w:sz="0" w:space="0" w:color="auto"/>
            <w:right w:val="none" w:sz="0" w:space="0" w:color="auto"/>
          </w:divBdr>
        </w:div>
        <w:div w:id="1852062174">
          <w:marLeft w:val="0"/>
          <w:marRight w:val="0"/>
          <w:marTop w:val="0"/>
          <w:marBottom w:val="0"/>
          <w:divBdr>
            <w:top w:val="none" w:sz="0" w:space="0" w:color="auto"/>
            <w:left w:val="none" w:sz="0" w:space="0" w:color="auto"/>
            <w:bottom w:val="none" w:sz="0" w:space="0" w:color="auto"/>
            <w:right w:val="none" w:sz="0" w:space="0" w:color="auto"/>
          </w:divBdr>
        </w:div>
        <w:div w:id="373887109">
          <w:marLeft w:val="0"/>
          <w:marRight w:val="0"/>
          <w:marTop w:val="0"/>
          <w:marBottom w:val="0"/>
          <w:divBdr>
            <w:top w:val="none" w:sz="0" w:space="0" w:color="auto"/>
            <w:left w:val="none" w:sz="0" w:space="0" w:color="auto"/>
            <w:bottom w:val="none" w:sz="0" w:space="0" w:color="auto"/>
            <w:right w:val="none" w:sz="0" w:space="0" w:color="auto"/>
          </w:divBdr>
        </w:div>
        <w:div w:id="1528982805">
          <w:marLeft w:val="0"/>
          <w:marRight w:val="0"/>
          <w:marTop w:val="0"/>
          <w:marBottom w:val="0"/>
          <w:divBdr>
            <w:top w:val="none" w:sz="0" w:space="0" w:color="auto"/>
            <w:left w:val="none" w:sz="0" w:space="0" w:color="auto"/>
            <w:bottom w:val="none" w:sz="0" w:space="0" w:color="auto"/>
            <w:right w:val="none" w:sz="0" w:space="0" w:color="auto"/>
          </w:divBdr>
        </w:div>
        <w:div w:id="2014650720">
          <w:marLeft w:val="0"/>
          <w:marRight w:val="0"/>
          <w:marTop w:val="0"/>
          <w:marBottom w:val="0"/>
          <w:divBdr>
            <w:top w:val="none" w:sz="0" w:space="0" w:color="auto"/>
            <w:left w:val="none" w:sz="0" w:space="0" w:color="auto"/>
            <w:bottom w:val="none" w:sz="0" w:space="0" w:color="auto"/>
            <w:right w:val="none" w:sz="0" w:space="0" w:color="auto"/>
          </w:divBdr>
        </w:div>
        <w:div w:id="2011445639">
          <w:marLeft w:val="0"/>
          <w:marRight w:val="0"/>
          <w:marTop w:val="0"/>
          <w:marBottom w:val="0"/>
          <w:divBdr>
            <w:top w:val="none" w:sz="0" w:space="0" w:color="auto"/>
            <w:left w:val="none" w:sz="0" w:space="0" w:color="auto"/>
            <w:bottom w:val="none" w:sz="0" w:space="0" w:color="auto"/>
            <w:right w:val="none" w:sz="0" w:space="0" w:color="auto"/>
          </w:divBdr>
        </w:div>
        <w:div w:id="290747540">
          <w:marLeft w:val="0"/>
          <w:marRight w:val="0"/>
          <w:marTop w:val="0"/>
          <w:marBottom w:val="0"/>
          <w:divBdr>
            <w:top w:val="none" w:sz="0" w:space="0" w:color="auto"/>
            <w:left w:val="none" w:sz="0" w:space="0" w:color="auto"/>
            <w:bottom w:val="none" w:sz="0" w:space="0" w:color="auto"/>
            <w:right w:val="none" w:sz="0" w:space="0" w:color="auto"/>
          </w:divBdr>
        </w:div>
        <w:div w:id="2104908155">
          <w:marLeft w:val="0"/>
          <w:marRight w:val="0"/>
          <w:marTop w:val="0"/>
          <w:marBottom w:val="0"/>
          <w:divBdr>
            <w:top w:val="none" w:sz="0" w:space="0" w:color="auto"/>
            <w:left w:val="none" w:sz="0" w:space="0" w:color="auto"/>
            <w:bottom w:val="none" w:sz="0" w:space="0" w:color="auto"/>
            <w:right w:val="none" w:sz="0" w:space="0" w:color="auto"/>
          </w:divBdr>
        </w:div>
        <w:div w:id="2015449823">
          <w:marLeft w:val="0"/>
          <w:marRight w:val="0"/>
          <w:marTop w:val="0"/>
          <w:marBottom w:val="0"/>
          <w:divBdr>
            <w:top w:val="none" w:sz="0" w:space="0" w:color="auto"/>
            <w:left w:val="none" w:sz="0" w:space="0" w:color="auto"/>
            <w:bottom w:val="none" w:sz="0" w:space="0" w:color="auto"/>
            <w:right w:val="none" w:sz="0" w:space="0" w:color="auto"/>
          </w:divBdr>
        </w:div>
        <w:div w:id="1410927690">
          <w:marLeft w:val="0"/>
          <w:marRight w:val="0"/>
          <w:marTop w:val="0"/>
          <w:marBottom w:val="0"/>
          <w:divBdr>
            <w:top w:val="none" w:sz="0" w:space="0" w:color="auto"/>
            <w:left w:val="none" w:sz="0" w:space="0" w:color="auto"/>
            <w:bottom w:val="none" w:sz="0" w:space="0" w:color="auto"/>
            <w:right w:val="none" w:sz="0" w:space="0" w:color="auto"/>
          </w:divBdr>
        </w:div>
        <w:div w:id="2112895102">
          <w:marLeft w:val="0"/>
          <w:marRight w:val="0"/>
          <w:marTop w:val="0"/>
          <w:marBottom w:val="0"/>
          <w:divBdr>
            <w:top w:val="none" w:sz="0" w:space="0" w:color="auto"/>
            <w:left w:val="none" w:sz="0" w:space="0" w:color="auto"/>
            <w:bottom w:val="none" w:sz="0" w:space="0" w:color="auto"/>
            <w:right w:val="none" w:sz="0" w:space="0" w:color="auto"/>
          </w:divBdr>
        </w:div>
        <w:div w:id="1138499683">
          <w:marLeft w:val="0"/>
          <w:marRight w:val="0"/>
          <w:marTop w:val="0"/>
          <w:marBottom w:val="0"/>
          <w:divBdr>
            <w:top w:val="none" w:sz="0" w:space="0" w:color="auto"/>
            <w:left w:val="none" w:sz="0" w:space="0" w:color="auto"/>
            <w:bottom w:val="none" w:sz="0" w:space="0" w:color="auto"/>
            <w:right w:val="none" w:sz="0" w:space="0" w:color="auto"/>
          </w:divBdr>
        </w:div>
        <w:div w:id="68231966">
          <w:marLeft w:val="0"/>
          <w:marRight w:val="0"/>
          <w:marTop w:val="0"/>
          <w:marBottom w:val="0"/>
          <w:divBdr>
            <w:top w:val="none" w:sz="0" w:space="0" w:color="auto"/>
            <w:left w:val="none" w:sz="0" w:space="0" w:color="auto"/>
            <w:bottom w:val="none" w:sz="0" w:space="0" w:color="auto"/>
            <w:right w:val="none" w:sz="0" w:space="0" w:color="auto"/>
          </w:divBdr>
        </w:div>
        <w:div w:id="1475374342">
          <w:marLeft w:val="0"/>
          <w:marRight w:val="0"/>
          <w:marTop w:val="0"/>
          <w:marBottom w:val="0"/>
          <w:divBdr>
            <w:top w:val="none" w:sz="0" w:space="0" w:color="auto"/>
            <w:left w:val="none" w:sz="0" w:space="0" w:color="auto"/>
            <w:bottom w:val="none" w:sz="0" w:space="0" w:color="auto"/>
            <w:right w:val="none" w:sz="0" w:space="0" w:color="auto"/>
          </w:divBdr>
        </w:div>
      </w:divsChild>
    </w:div>
    <w:div w:id="498887440">
      <w:bodyDiv w:val="1"/>
      <w:marLeft w:val="0"/>
      <w:marRight w:val="0"/>
      <w:marTop w:val="0"/>
      <w:marBottom w:val="0"/>
      <w:divBdr>
        <w:top w:val="none" w:sz="0" w:space="0" w:color="auto"/>
        <w:left w:val="none" w:sz="0" w:space="0" w:color="auto"/>
        <w:bottom w:val="none" w:sz="0" w:space="0" w:color="auto"/>
        <w:right w:val="none" w:sz="0" w:space="0" w:color="auto"/>
      </w:divBdr>
      <w:divsChild>
        <w:div w:id="946545532">
          <w:marLeft w:val="0"/>
          <w:marRight w:val="0"/>
          <w:marTop w:val="0"/>
          <w:marBottom w:val="0"/>
          <w:divBdr>
            <w:top w:val="none" w:sz="0" w:space="0" w:color="auto"/>
            <w:left w:val="none" w:sz="0" w:space="0" w:color="auto"/>
            <w:bottom w:val="none" w:sz="0" w:space="0" w:color="auto"/>
            <w:right w:val="none" w:sz="0" w:space="0" w:color="auto"/>
          </w:divBdr>
        </w:div>
        <w:div w:id="1904871069">
          <w:marLeft w:val="0"/>
          <w:marRight w:val="0"/>
          <w:marTop w:val="0"/>
          <w:marBottom w:val="0"/>
          <w:divBdr>
            <w:top w:val="none" w:sz="0" w:space="0" w:color="auto"/>
            <w:left w:val="none" w:sz="0" w:space="0" w:color="auto"/>
            <w:bottom w:val="none" w:sz="0" w:space="0" w:color="auto"/>
            <w:right w:val="none" w:sz="0" w:space="0" w:color="auto"/>
          </w:divBdr>
        </w:div>
        <w:div w:id="1004749703">
          <w:marLeft w:val="0"/>
          <w:marRight w:val="0"/>
          <w:marTop w:val="0"/>
          <w:marBottom w:val="0"/>
          <w:divBdr>
            <w:top w:val="none" w:sz="0" w:space="0" w:color="auto"/>
            <w:left w:val="none" w:sz="0" w:space="0" w:color="auto"/>
            <w:bottom w:val="none" w:sz="0" w:space="0" w:color="auto"/>
            <w:right w:val="none" w:sz="0" w:space="0" w:color="auto"/>
          </w:divBdr>
        </w:div>
      </w:divsChild>
    </w:div>
    <w:div w:id="739793154">
      <w:bodyDiv w:val="1"/>
      <w:marLeft w:val="0"/>
      <w:marRight w:val="0"/>
      <w:marTop w:val="0"/>
      <w:marBottom w:val="0"/>
      <w:divBdr>
        <w:top w:val="none" w:sz="0" w:space="0" w:color="auto"/>
        <w:left w:val="none" w:sz="0" w:space="0" w:color="auto"/>
        <w:bottom w:val="none" w:sz="0" w:space="0" w:color="auto"/>
        <w:right w:val="none" w:sz="0" w:space="0" w:color="auto"/>
      </w:divBdr>
      <w:divsChild>
        <w:div w:id="419067421">
          <w:marLeft w:val="0"/>
          <w:marRight w:val="0"/>
          <w:marTop w:val="0"/>
          <w:marBottom w:val="0"/>
          <w:divBdr>
            <w:top w:val="none" w:sz="0" w:space="0" w:color="auto"/>
            <w:left w:val="none" w:sz="0" w:space="0" w:color="auto"/>
            <w:bottom w:val="none" w:sz="0" w:space="0" w:color="auto"/>
            <w:right w:val="none" w:sz="0" w:space="0" w:color="auto"/>
          </w:divBdr>
        </w:div>
        <w:div w:id="1719669495">
          <w:marLeft w:val="0"/>
          <w:marRight w:val="0"/>
          <w:marTop w:val="0"/>
          <w:marBottom w:val="0"/>
          <w:divBdr>
            <w:top w:val="none" w:sz="0" w:space="0" w:color="auto"/>
            <w:left w:val="none" w:sz="0" w:space="0" w:color="auto"/>
            <w:bottom w:val="none" w:sz="0" w:space="0" w:color="auto"/>
            <w:right w:val="none" w:sz="0" w:space="0" w:color="auto"/>
          </w:divBdr>
        </w:div>
      </w:divsChild>
    </w:div>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2121">
      <w:bodyDiv w:val="1"/>
      <w:marLeft w:val="0"/>
      <w:marRight w:val="0"/>
      <w:marTop w:val="0"/>
      <w:marBottom w:val="0"/>
      <w:divBdr>
        <w:top w:val="none" w:sz="0" w:space="0" w:color="auto"/>
        <w:left w:val="none" w:sz="0" w:space="0" w:color="auto"/>
        <w:bottom w:val="none" w:sz="0" w:space="0" w:color="auto"/>
        <w:right w:val="none" w:sz="0" w:space="0" w:color="auto"/>
      </w:divBdr>
      <w:divsChild>
        <w:div w:id="1378701369">
          <w:marLeft w:val="0"/>
          <w:marRight w:val="0"/>
          <w:marTop w:val="0"/>
          <w:marBottom w:val="0"/>
          <w:divBdr>
            <w:top w:val="none" w:sz="0" w:space="0" w:color="auto"/>
            <w:left w:val="none" w:sz="0" w:space="0" w:color="auto"/>
            <w:bottom w:val="none" w:sz="0" w:space="0" w:color="auto"/>
            <w:right w:val="none" w:sz="0" w:space="0" w:color="auto"/>
          </w:divBdr>
        </w:div>
        <w:div w:id="395587302">
          <w:marLeft w:val="0"/>
          <w:marRight w:val="0"/>
          <w:marTop w:val="0"/>
          <w:marBottom w:val="0"/>
          <w:divBdr>
            <w:top w:val="none" w:sz="0" w:space="0" w:color="auto"/>
            <w:left w:val="none" w:sz="0" w:space="0" w:color="auto"/>
            <w:bottom w:val="none" w:sz="0" w:space="0" w:color="auto"/>
            <w:right w:val="none" w:sz="0" w:space="0" w:color="auto"/>
          </w:divBdr>
        </w:div>
      </w:divsChild>
    </w:div>
    <w:div w:id="1197894078">
      <w:bodyDiv w:val="1"/>
      <w:marLeft w:val="0"/>
      <w:marRight w:val="0"/>
      <w:marTop w:val="0"/>
      <w:marBottom w:val="0"/>
      <w:divBdr>
        <w:top w:val="none" w:sz="0" w:space="0" w:color="auto"/>
        <w:left w:val="none" w:sz="0" w:space="0" w:color="auto"/>
        <w:bottom w:val="none" w:sz="0" w:space="0" w:color="auto"/>
        <w:right w:val="none" w:sz="0" w:space="0" w:color="auto"/>
      </w:divBdr>
      <w:divsChild>
        <w:div w:id="1810705064">
          <w:marLeft w:val="0"/>
          <w:marRight w:val="0"/>
          <w:marTop w:val="0"/>
          <w:marBottom w:val="0"/>
          <w:divBdr>
            <w:top w:val="none" w:sz="0" w:space="0" w:color="auto"/>
            <w:left w:val="none" w:sz="0" w:space="0" w:color="auto"/>
            <w:bottom w:val="none" w:sz="0" w:space="0" w:color="auto"/>
            <w:right w:val="none" w:sz="0" w:space="0" w:color="auto"/>
          </w:divBdr>
        </w:div>
        <w:div w:id="1768304078">
          <w:marLeft w:val="0"/>
          <w:marRight w:val="0"/>
          <w:marTop w:val="0"/>
          <w:marBottom w:val="0"/>
          <w:divBdr>
            <w:top w:val="none" w:sz="0" w:space="0" w:color="auto"/>
            <w:left w:val="none" w:sz="0" w:space="0" w:color="auto"/>
            <w:bottom w:val="none" w:sz="0" w:space="0" w:color="auto"/>
            <w:right w:val="none" w:sz="0" w:space="0" w:color="auto"/>
          </w:divBdr>
        </w:div>
      </w:divsChild>
    </w:div>
    <w:div w:id="1201211222">
      <w:bodyDiv w:val="1"/>
      <w:marLeft w:val="0"/>
      <w:marRight w:val="0"/>
      <w:marTop w:val="0"/>
      <w:marBottom w:val="0"/>
      <w:divBdr>
        <w:top w:val="none" w:sz="0" w:space="0" w:color="auto"/>
        <w:left w:val="none" w:sz="0" w:space="0" w:color="auto"/>
        <w:bottom w:val="none" w:sz="0" w:space="0" w:color="auto"/>
        <w:right w:val="none" w:sz="0" w:space="0" w:color="auto"/>
      </w:divBdr>
      <w:divsChild>
        <w:div w:id="1110125800">
          <w:marLeft w:val="0"/>
          <w:marRight w:val="0"/>
          <w:marTop w:val="0"/>
          <w:marBottom w:val="0"/>
          <w:divBdr>
            <w:top w:val="none" w:sz="0" w:space="0" w:color="auto"/>
            <w:left w:val="none" w:sz="0" w:space="0" w:color="auto"/>
            <w:bottom w:val="none" w:sz="0" w:space="0" w:color="auto"/>
            <w:right w:val="none" w:sz="0" w:space="0" w:color="auto"/>
          </w:divBdr>
        </w:div>
        <w:div w:id="1359039626">
          <w:marLeft w:val="0"/>
          <w:marRight w:val="0"/>
          <w:marTop w:val="0"/>
          <w:marBottom w:val="0"/>
          <w:divBdr>
            <w:top w:val="none" w:sz="0" w:space="0" w:color="auto"/>
            <w:left w:val="none" w:sz="0" w:space="0" w:color="auto"/>
            <w:bottom w:val="none" w:sz="0" w:space="0" w:color="auto"/>
            <w:right w:val="none" w:sz="0" w:space="0" w:color="auto"/>
          </w:divBdr>
        </w:div>
        <w:div w:id="1803183861">
          <w:marLeft w:val="0"/>
          <w:marRight w:val="0"/>
          <w:marTop w:val="0"/>
          <w:marBottom w:val="0"/>
          <w:divBdr>
            <w:top w:val="none" w:sz="0" w:space="0" w:color="auto"/>
            <w:left w:val="none" w:sz="0" w:space="0" w:color="auto"/>
            <w:bottom w:val="none" w:sz="0" w:space="0" w:color="auto"/>
            <w:right w:val="none" w:sz="0" w:space="0" w:color="auto"/>
          </w:divBdr>
        </w:div>
        <w:div w:id="1941835044">
          <w:marLeft w:val="0"/>
          <w:marRight w:val="0"/>
          <w:marTop w:val="0"/>
          <w:marBottom w:val="0"/>
          <w:divBdr>
            <w:top w:val="none" w:sz="0" w:space="0" w:color="auto"/>
            <w:left w:val="none" w:sz="0" w:space="0" w:color="auto"/>
            <w:bottom w:val="none" w:sz="0" w:space="0" w:color="auto"/>
            <w:right w:val="none" w:sz="0" w:space="0" w:color="auto"/>
          </w:divBdr>
        </w:div>
        <w:div w:id="1018890629">
          <w:marLeft w:val="0"/>
          <w:marRight w:val="0"/>
          <w:marTop w:val="0"/>
          <w:marBottom w:val="0"/>
          <w:divBdr>
            <w:top w:val="none" w:sz="0" w:space="0" w:color="auto"/>
            <w:left w:val="none" w:sz="0" w:space="0" w:color="auto"/>
            <w:bottom w:val="none" w:sz="0" w:space="0" w:color="auto"/>
            <w:right w:val="none" w:sz="0" w:space="0" w:color="auto"/>
          </w:divBdr>
        </w:div>
        <w:div w:id="968129081">
          <w:marLeft w:val="0"/>
          <w:marRight w:val="0"/>
          <w:marTop w:val="0"/>
          <w:marBottom w:val="0"/>
          <w:divBdr>
            <w:top w:val="none" w:sz="0" w:space="0" w:color="auto"/>
            <w:left w:val="none" w:sz="0" w:space="0" w:color="auto"/>
            <w:bottom w:val="none" w:sz="0" w:space="0" w:color="auto"/>
            <w:right w:val="none" w:sz="0" w:space="0" w:color="auto"/>
          </w:divBdr>
        </w:div>
        <w:div w:id="2127121041">
          <w:marLeft w:val="0"/>
          <w:marRight w:val="0"/>
          <w:marTop w:val="0"/>
          <w:marBottom w:val="0"/>
          <w:divBdr>
            <w:top w:val="none" w:sz="0" w:space="0" w:color="auto"/>
            <w:left w:val="none" w:sz="0" w:space="0" w:color="auto"/>
            <w:bottom w:val="none" w:sz="0" w:space="0" w:color="auto"/>
            <w:right w:val="none" w:sz="0" w:space="0" w:color="auto"/>
          </w:divBdr>
        </w:div>
        <w:div w:id="1060984009">
          <w:marLeft w:val="0"/>
          <w:marRight w:val="0"/>
          <w:marTop w:val="0"/>
          <w:marBottom w:val="0"/>
          <w:divBdr>
            <w:top w:val="none" w:sz="0" w:space="0" w:color="auto"/>
            <w:left w:val="none" w:sz="0" w:space="0" w:color="auto"/>
            <w:bottom w:val="none" w:sz="0" w:space="0" w:color="auto"/>
            <w:right w:val="none" w:sz="0" w:space="0" w:color="auto"/>
          </w:divBdr>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8589">
      <w:bodyDiv w:val="1"/>
      <w:marLeft w:val="0"/>
      <w:marRight w:val="0"/>
      <w:marTop w:val="0"/>
      <w:marBottom w:val="0"/>
      <w:divBdr>
        <w:top w:val="none" w:sz="0" w:space="0" w:color="auto"/>
        <w:left w:val="none" w:sz="0" w:space="0" w:color="auto"/>
        <w:bottom w:val="none" w:sz="0" w:space="0" w:color="auto"/>
        <w:right w:val="none" w:sz="0" w:space="0" w:color="auto"/>
      </w:divBdr>
      <w:divsChild>
        <w:div w:id="702940927">
          <w:marLeft w:val="0"/>
          <w:marRight w:val="0"/>
          <w:marTop w:val="0"/>
          <w:marBottom w:val="0"/>
          <w:divBdr>
            <w:top w:val="none" w:sz="0" w:space="0" w:color="auto"/>
            <w:left w:val="none" w:sz="0" w:space="0" w:color="auto"/>
            <w:bottom w:val="none" w:sz="0" w:space="0" w:color="auto"/>
            <w:right w:val="none" w:sz="0" w:space="0" w:color="auto"/>
          </w:divBdr>
        </w:div>
        <w:div w:id="1668023038">
          <w:marLeft w:val="0"/>
          <w:marRight w:val="0"/>
          <w:marTop w:val="0"/>
          <w:marBottom w:val="0"/>
          <w:divBdr>
            <w:top w:val="none" w:sz="0" w:space="0" w:color="auto"/>
            <w:left w:val="none" w:sz="0" w:space="0" w:color="auto"/>
            <w:bottom w:val="none" w:sz="0" w:space="0" w:color="auto"/>
            <w:right w:val="none" w:sz="0" w:space="0" w:color="auto"/>
          </w:divBdr>
        </w:div>
        <w:div w:id="1592928445">
          <w:marLeft w:val="0"/>
          <w:marRight w:val="0"/>
          <w:marTop w:val="0"/>
          <w:marBottom w:val="0"/>
          <w:divBdr>
            <w:top w:val="none" w:sz="0" w:space="0" w:color="auto"/>
            <w:left w:val="none" w:sz="0" w:space="0" w:color="auto"/>
            <w:bottom w:val="none" w:sz="0" w:space="0" w:color="auto"/>
            <w:right w:val="none" w:sz="0" w:space="0" w:color="auto"/>
          </w:divBdr>
        </w:div>
        <w:div w:id="2089841691">
          <w:marLeft w:val="0"/>
          <w:marRight w:val="0"/>
          <w:marTop w:val="0"/>
          <w:marBottom w:val="0"/>
          <w:divBdr>
            <w:top w:val="none" w:sz="0" w:space="0" w:color="auto"/>
            <w:left w:val="none" w:sz="0" w:space="0" w:color="auto"/>
            <w:bottom w:val="none" w:sz="0" w:space="0" w:color="auto"/>
            <w:right w:val="none" w:sz="0" w:space="0" w:color="auto"/>
          </w:divBdr>
        </w:div>
        <w:div w:id="1683316018">
          <w:marLeft w:val="0"/>
          <w:marRight w:val="0"/>
          <w:marTop w:val="0"/>
          <w:marBottom w:val="0"/>
          <w:divBdr>
            <w:top w:val="none" w:sz="0" w:space="0" w:color="auto"/>
            <w:left w:val="none" w:sz="0" w:space="0" w:color="auto"/>
            <w:bottom w:val="none" w:sz="0" w:space="0" w:color="auto"/>
            <w:right w:val="none" w:sz="0" w:space="0" w:color="auto"/>
          </w:divBdr>
        </w:div>
        <w:div w:id="2086100504">
          <w:marLeft w:val="0"/>
          <w:marRight w:val="0"/>
          <w:marTop w:val="0"/>
          <w:marBottom w:val="0"/>
          <w:divBdr>
            <w:top w:val="none" w:sz="0" w:space="0" w:color="auto"/>
            <w:left w:val="none" w:sz="0" w:space="0" w:color="auto"/>
            <w:bottom w:val="none" w:sz="0" w:space="0" w:color="auto"/>
            <w:right w:val="none" w:sz="0" w:space="0" w:color="auto"/>
          </w:divBdr>
        </w:div>
        <w:div w:id="1336763080">
          <w:marLeft w:val="0"/>
          <w:marRight w:val="0"/>
          <w:marTop w:val="0"/>
          <w:marBottom w:val="0"/>
          <w:divBdr>
            <w:top w:val="none" w:sz="0" w:space="0" w:color="auto"/>
            <w:left w:val="none" w:sz="0" w:space="0" w:color="auto"/>
            <w:bottom w:val="none" w:sz="0" w:space="0" w:color="auto"/>
            <w:right w:val="none" w:sz="0" w:space="0" w:color="auto"/>
          </w:divBdr>
        </w:div>
        <w:div w:id="792793666">
          <w:marLeft w:val="0"/>
          <w:marRight w:val="0"/>
          <w:marTop w:val="0"/>
          <w:marBottom w:val="0"/>
          <w:divBdr>
            <w:top w:val="none" w:sz="0" w:space="0" w:color="auto"/>
            <w:left w:val="none" w:sz="0" w:space="0" w:color="auto"/>
            <w:bottom w:val="none" w:sz="0" w:space="0" w:color="auto"/>
            <w:right w:val="none" w:sz="0" w:space="0" w:color="auto"/>
          </w:divBdr>
        </w:div>
        <w:div w:id="1901403475">
          <w:marLeft w:val="0"/>
          <w:marRight w:val="0"/>
          <w:marTop w:val="0"/>
          <w:marBottom w:val="0"/>
          <w:divBdr>
            <w:top w:val="none" w:sz="0" w:space="0" w:color="auto"/>
            <w:left w:val="none" w:sz="0" w:space="0" w:color="auto"/>
            <w:bottom w:val="none" w:sz="0" w:space="0" w:color="auto"/>
            <w:right w:val="none" w:sz="0" w:space="0" w:color="auto"/>
          </w:divBdr>
        </w:div>
        <w:div w:id="154416641">
          <w:marLeft w:val="0"/>
          <w:marRight w:val="0"/>
          <w:marTop w:val="0"/>
          <w:marBottom w:val="0"/>
          <w:divBdr>
            <w:top w:val="none" w:sz="0" w:space="0" w:color="auto"/>
            <w:left w:val="none" w:sz="0" w:space="0" w:color="auto"/>
            <w:bottom w:val="none" w:sz="0" w:space="0" w:color="auto"/>
            <w:right w:val="none" w:sz="0" w:space="0" w:color="auto"/>
          </w:divBdr>
        </w:div>
        <w:div w:id="1612282596">
          <w:marLeft w:val="0"/>
          <w:marRight w:val="0"/>
          <w:marTop w:val="0"/>
          <w:marBottom w:val="0"/>
          <w:divBdr>
            <w:top w:val="none" w:sz="0" w:space="0" w:color="auto"/>
            <w:left w:val="none" w:sz="0" w:space="0" w:color="auto"/>
            <w:bottom w:val="none" w:sz="0" w:space="0" w:color="auto"/>
            <w:right w:val="none" w:sz="0" w:space="0" w:color="auto"/>
          </w:divBdr>
        </w:div>
        <w:div w:id="979849617">
          <w:marLeft w:val="0"/>
          <w:marRight w:val="0"/>
          <w:marTop w:val="0"/>
          <w:marBottom w:val="0"/>
          <w:divBdr>
            <w:top w:val="none" w:sz="0" w:space="0" w:color="auto"/>
            <w:left w:val="none" w:sz="0" w:space="0" w:color="auto"/>
            <w:bottom w:val="none" w:sz="0" w:space="0" w:color="auto"/>
            <w:right w:val="none" w:sz="0" w:space="0" w:color="auto"/>
          </w:divBdr>
        </w:div>
        <w:div w:id="1040741713">
          <w:marLeft w:val="0"/>
          <w:marRight w:val="0"/>
          <w:marTop w:val="0"/>
          <w:marBottom w:val="0"/>
          <w:divBdr>
            <w:top w:val="none" w:sz="0" w:space="0" w:color="auto"/>
            <w:left w:val="none" w:sz="0" w:space="0" w:color="auto"/>
            <w:bottom w:val="none" w:sz="0" w:space="0" w:color="auto"/>
            <w:right w:val="none" w:sz="0" w:space="0" w:color="auto"/>
          </w:divBdr>
        </w:div>
        <w:div w:id="1633365621">
          <w:marLeft w:val="0"/>
          <w:marRight w:val="0"/>
          <w:marTop w:val="0"/>
          <w:marBottom w:val="0"/>
          <w:divBdr>
            <w:top w:val="none" w:sz="0" w:space="0" w:color="auto"/>
            <w:left w:val="none" w:sz="0" w:space="0" w:color="auto"/>
            <w:bottom w:val="none" w:sz="0" w:space="0" w:color="auto"/>
            <w:right w:val="none" w:sz="0" w:space="0" w:color="auto"/>
          </w:divBdr>
        </w:div>
      </w:divsChild>
    </w:div>
    <w:div w:id="1277180841">
      <w:bodyDiv w:val="1"/>
      <w:marLeft w:val="0"/>
      <w:marRight w:val="0"/>
      <w:marTop w:val="0"/>
      <w:marBottom w:val="0"/>
      <w:divBdr>
        <w:top w:val="none" w:sz="0" w:space="0" w:color="auto"/>
        <w:left w:val="none" w:sz="0" w:space="0" w:color="auto"/>
        <w:bottom w:val="none" w:sz="0" w:space="0" w:color="auto"/>
        <w:right w:val="none" w:sz="0" w:space="0" w:color="auto"/>
      </w:divBdr>
      <w:divsChild>
        <w:div w:id="1554928721">
          <w:marLeft w:val="0"/>
          <w:marRight w:val="0"/>
          <w:marTop w:val="0"/>
          <w:marBottom w:val="0"/>
          <w:divBdr>
            <w:top w:val="none" w:sz="0" w:space="0" w:color="auto"/>
            <w:left w:val="none" w:sz="0" w:space="0" w:color="auto"/>
            <w:bottom w:val="none" w:sz="0" w:space="0" w:color="auto"/>
            <w:right w:val="none" w:sz="0" w:space="0" w:color="auto"/>
          </w:divBdr>
        </w:div>
        <w:div w:id="1192181500">
          <w:marLeft w:val="0"/>
          <w:marRight w:val="0"/>
          <w:marTop w:val="0"/>
          <w:marBottom w:val="0"/>
          <w:divBdr>
            <w:top w:val="none" w:sz="0" w:space="0" w:color="auto"/>
            <w:left w:val="none" w:sz="0" w:space="0" w:color="auto"/>
            <w:bottom w:val="none" w:sz="0" w:space="0" w:color="auto"/>
            <w:right w:val="none" w:sz="0" w:space="0" w:color="auto"/>
          </w:divBdr>
        </w:div>
        <w:div w:id="1365206162">
          <w:marLeft w:val="0"/>
          <w:marRight w:val="0"/>
          <w:marTop w:val="0"/>
          <w:marBottom w:val="0"/>
          <w:divBdr>
            <w:top w:val="none" w:sz="0" w:space="0" w:color="auto"/>
            <w:left w:val="none" w:sz="0" w:space="0" w:color="auto"/>
            <w:bottom w:val="none" w:sz="0" w:space="0" w:color="auto"/>
            <w:right w:val="none" w:sz="0" w:space="0" w:color="auto"/>
          </w:divBdr>
        </w:div>
      </w:divsChild>
    </w:div>
    <w:div w:id="1285501386">
      <w:bodyDiv w:val="1"/>
      <w:marLeft w:val="0"/>
      <w:marRight w:val="0"/>
      <w:marTop w:val="0"/>
      <w:marBottom w:val="0"/>
      <w:divBdr>
        <w:top w:val="none" w:sz="0" w:space="0" w:color="auto"/>
        <w:left w:val="none" w:sz="0" w:space="0" w:color="auto"/>
        <w:bottom w:val="none" w:sz="0" w:space="0" w:color="auto"/>
        <w:right w:val="none" w:sz="0" w:space="0" w:color="auto"/>
      </w:divBdr>
    </w:div>
    <w:div w:id="1368213900">
      <w:bodyDiv w:val="1"/>
      <w:marLeft w:val="0"/>
      <w:marRight w:val="0"/>
      <w:marTop w:val="0"/>
      <w:marBottom w:val="0"/>
      <w:divBdr>
        <w:top w:val="none" w:sz="0" w:space="0" w:color="auto"/>
        <w:left w:val="none" w:sz="0" w:space="0" w:color="auto"/>
        <w:bottom w:val="none" w:sz="0" w:space="0" w:color="auto"/>
        <w:right w:val="none" w:sz="0" w:space="0" w:color="auto"/>
      </w:divBdr>
      <w:divsChild>
        <w:div w:id="320042476">
          <w:marLeft w:val="0"/>
          <w:marRight w:val="0"/>
          <w:marTop w:val="0"/>
          <w:marBottom w:val="0"/>
          <w:divBdr>
            <w:top w:val="none" w:sz="0" w:space="0" w:color="auto"/>
            <w:left w:val="none" w:sz="0" w:space="0" w:color="auto"/>
            <w:bottom w:val="none" w:sz="0" w:space="0" w:color="auto"/>
            <w:right w:val="none" w:sz="0" w:space="0" w:color="auto"/>
          </w:divBdr>
        </w:div>
        <w:div w:id="128743841">
          <w:marLeft w:val="0"/>
          <w:marRight w:val="0"/>
          <w:marTop w:val="0"/>
          <w:marBottom w:val="0"/>
          <w:divBdr>
            <w:top w:val="none" w:sz="0" w:space="0" w:color="auto"/>
            <w:left w:val="none" w:sz="0" w:space="0" w:color="auto"/>
            <w:bottom w:val="none" w:sz="0" w:space="0" w:color="auto"/>
            <w:right w:val="none" w:sz="0" w:space="0" w:color="auto"/>
          </w:divBdr>
        </w:div>
      </w:divsChild>
    </w:div>
    <w:div w:id="1673558280">
      <w:bodyDiv w:val="1"/>
      <w:marLeft w:val="0"/>
      <w:marRight w:val="0"/>
      <w:marTop w:val="0"/>
      <w:marBottom w:val="0"/>
      <w:divBdr>
        <w:top w:val="none" w:sz="0" w:space="0" w:color="auto"/>
        <w:left w:val="none" w:sz="0" w:space="0" w:color="auto"/>
        <w:bottom w:val="none" w:sz="0" w:space="0" w:color="auto"/>
        <w:right w:val="none" w:sz="0" w:space="0" w:color="auto"/>
      </w:divBdr>
    </w:div>
    <w:div w:id="1757743296">
      <w:bodyDiv w:val="1"/>
      <w:marLeft w:val="0"/>
      <w:marRight w:val="0"/>
      <w:marTop w:val="0"/>
      <w:marBottom w:val="0"/>
      <w:divBdr>
        <w:top w:val="none" w:sz="0" w:space="0" w:color="auto"/>
        <w:left w:val="none" w:sz="0" w:space="0" w:color="auto"/>
        <w:bottom w:val="none" w:sz="0" w:space="0" w:color="auto"/>
        <w:right w:val="none" w:sz="0" w:space="0" w:color="auto"/>
      </w:divBdr>
      <w:divsChild>
        <w:div w:id="444662810">
          <w:marLeft w:val="0"/>
          <w:marRight w:val="0"/>
          <w:marTop w:val="0"/>
          <w:marBottom w:val="0"/>
          <w:divBdr>
            <w:top w:val="none" w:sz="0" w:space="0" w:color="auto"/>
            <w:left w:val="none" w:sz="0" w:space="0" w:color="auto"/>
            <w:bottom w:val="none" w:sz="0" w:space="0" w:color="auto"/>
            <w:right w:val="none" w:sz="0" w:space="0" w:color="auto"/>
          </w:divBdr>
        </w:div>
        <w:div w:id="1772317007">
          <w:marLeft w:val="0"/>
          <w:marRight w:val="0"/>
          <w:marTop w:val="0"/>
          <w:marBottom w:val="0"/>
          <w:divBdr>
            <w:top w:val="none" w:sz="0" w:space="0" w:color="auto"/>
            <w:left w:val="none" w:sz="0" w:space="0" w:color="auto"/>
            <w:bottom w:val="none" w:sz="0" w:space="0" w:color="auto"/>
            <w:right w:val="none" w:sz="0" w:space="0" w:color="auto"/>
          </w:divBdr>
        </w:div>
        <w:div w:id="818233913">
          <w:marLeft w:val="0"/>
          <w:marRight w:val="0"/>
          <w:marTop w:val="0"/>
          <w:marBottom w:val="0"/>
          <w:divBdr>
            <w:top w:val="none" w:sz="0" w:space="0" w:color="auto"/>
            <w:left w:val="none" w:sz="0" w:space="0" w:color="auto"/>
            <w:bottom w:val="none" w:sz="0" w:space="0" w:color="auto"/>
            <w:right w:val="none" w:sz="0" w:space="0" w:color="auto"/>
          </w:divBdr>
        </w:div>
        <w:div w:id="388843014">
          <w:marLeft w:val="0"/>
          <w:marRight w:val="0"/>
          <w:marTop w:val="0"/>
          <w:marBottom w:val="0"/>
          <w:divBdr>
            <w:top w:val="none" w:sz="0" w:space="0" w:color="auto"/>
            <w:left w:val="none" w:sz="0" w:space="0" w:color="auto"/>
            <w:bottom w:val="none" w:sz="0" w:space="0" w:color="auto"/>
            <w:right w:val="none" w:sz="0" w:space="0" w:color="auto"/>
          </w:divBdr>
        </w:div>
      </w:divsChild>
    </w:div>
    <w:div w:id="206917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26" /><Relationship Type="http://schemas.openxmlformats.org/officeDocument/2006/relationships/customXml" Target="../customXml/item3.xml" Id="rId3" /><Relationship Type="http://schemas.microsoft.com/office/2007/relationships/stylesWithEffects" Target="stylesWithEffect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footer" Target="footer4.xml" Id="rId25"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endnotes" Target="endnotes.xml" Id="rId11" /><Relationship Type="http://schemas.openxmlformats.org/officeDocument/2006/relationships/header" Target="header4.xm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hyperlink" Target="https://www.redhat.com/sysadmin/netstat" TargetMode="External" Id="rId23"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en.wikipedia.org/wiki/Port_scanner" TargetMode="External" Id="rId22" /><Relationship Type="http://schemas.openxmlformats.org/officeDocument/2006/relationships/theme" Target="theme/theme1.xml" Id="rId27" /><Relationship Type="http://schemas.openxmlformats.org/officeDocument/2006/relationships/hyperlink" Target="https://www.rapidfiretools.com/blog/2021/03/22/port-scanning/" TargetMode="External" Id="Rb805a7f58d464cb5" /><Relationship Type="http://schemas.openxmlformats.org/officeDocument/2006/relationships/image" Target="/media/image.png" Id="R469083f9e6424592" /><Relationship Type="http://schemas.microsoft.com/office/2020/10/relationships/intelligence" Target="intelligence2.xml" Id="R3fc3e43503384874" /><Relationship Type="http://schemas.openxmlformats.org/officeDocument/2006/relationships/image" Target="/media/image5.jpg" Id="R832d2a4c3c71485b" /><Relationship Type="http://schemas.openxmlformats.org/officeDocument/2006/relationships/image" Target="/media/image6.jpg" Id="R6d4cefb933274094" /><Relationship Type="http://schemas.openxmlformats.org/officeDocument/2006/relationships/image" Target="/media/image7.jpg" Id="Rb1f0e61c531041ba"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5533F25C1D684A8A32F7B052EA0707" ma:contentTypeVersion="2" ma:contentTypeDescription="Create a new document." ma:contentTypeScope="" ma:versionID="914a72727d95e8028f441b62b6f2274d">
  <xsd:schema xmlns:xsd="http://www.w3.org/2001/XMLSchema" xmlns:xs="http://www.w3.org/2001/XMLSchema" xmlns:p="http://schemas.microsoft.com/office/2006/metadata/properties" xmlns:ns2="3381243d-bfde-4075-9c9b-fbe565152409" targetNamespace="http://schemas.microsoft.com/office/2006/metadata/properties" ma:root="true" ma:fieldsID="6a2d9e1c4c0098a4b6f6a00caba63189" ns2:_="">
    <xsd:import namespace="3381243d-bfde-4075-9c9b-fbe56515240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81243d-bfde-4075-9c9b-fbe56515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94C614-2E04-459C-86C4-015897D781DB}"/>
</file>

<file path=customXml/itemProps3.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4.xml><?xml version="1.0" encoding="utf-8"?>
<ds:datastoreItem xmlns:ds="http://schemas.openxmlformats.org/officeDocument/2006/customXml" ds:itemID="{0B090AAC-F586-470A-B6F3-61CFBCD0921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QT_HLD &amp; LLD.dotx</ap:Template>
  <ap:Application>Microsoft Word for the web</ap:Application>
  <ap:DocSecurity>0</ap:DocSecurity>
  <ap:ScaleCrop>false</ap:ScaleCrop>
  <ap:Company>Capgemini India Private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Capgemini Technology Services India Ltd</dc:title>
  <dc:creator>K Krithigalakshmi</dc:creator>
  <keywords>QT_HLD &amp; LLD</keywords>
  <lastModifiedBy>Shivani, Km</lastModifiedBy>
  <revision>7</revision>
  <dcterms:created xsi:type="dcterms:W3CDTF">2022-12-22T17:38:00.0000000Z</dcterms:created>
  <dcterms:modified xsi:type="dcterms:W3CDTF">2022-12-25T16:46:32.6912637Z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0x010100B85533F25C1D684A8A32F7B052EA0707</vt:lpwstr>
  </property>
</Properties>
</file>